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1EB" w:rsidRDefault="00EA643C">
      <w:pPr>
        <w:rPr>
          <w:rFonts w:ascii="Times New Roman" w:hAnsi="Times New Roman" w:cs="Times New Roman"/>
          <w:b/>
          <w:sz w:val="28"/>
          <w:szCs w:val="28"/>
        </w:rPr>
      </w:pPr>
      <w:r w:rsidRPr="0096664D">
        <w:rPr>
          <w:rFonts w:ascii="Times New Roman" w:hAnsi="Times New Roman" w:cs="Times New Roman"/>
          <w:b/>
          <w:sz w:val="28"/>
          <w:szCs w:val="28"/>
        </w:rPr>
        <w:t>History of t</w:t>
      </w:r>
      <w:r w:rsidR="00B61509" w:rsidRPr="0096664D">
        <w:rPr>
          <w:rFonts w:ascii="Times New Roman" w:hAnsi="Times New Roman" w:cs="Times New Roman"/>
          <w:b/>
          <w:sz w:val="28"/>
          <w:szCs w:val="28"/>
        </w:rPr>
        <w:t>he Protectors of Kronos</w:t>
      </w:r>
    </w:p>
    <w:p w:rsidR="00C326BE" w:rsidRDefault="00C326BE">
      <w:pPr>
        <w:rPr>
          <w:rFonts w:ascii="Times New Roman" w:hAnsi="Times New Roman" w:cs="Times New Roman"/>
          <w:sz w:val="20"/>
          <w:szCs w:val="20"/>
        </w:rPr>
      </w:pPr>
      <w:r>
        <w:rPr>
          <w:rFonts w:ascii="Times New Roman" w:hAnsi="Times New Roman" w:cs="Times New Roman"/>
          <w:sz w:val="20"/>
          <w:szCs w:val="20"/>
        </w:rPr>
        <w:t>A Psycorps Analysis Brief</w:t>
      </w:r>
    </w:p>
    <w:p w:rsidR="00C326BE" w:rsidRDefault="00C326BE">
      <w:pPr>
        <w:rPr>
          <w:rFonts w:ascii="Times New Roman" w:hAnsi="Times New Roman" w:cs="Times New Roman"/>
          <w:sz w:val="20"/>
          <w:szCs w:val="20"/>
        </w:rPr>
      </w:pPr>
      <w:r>
        <w:rPr>
          <w:rFonts w:ascii="Times New Roman" w:hAnsi="Times New Roman" w:cs="Times New Roman"/>
          <w:sz w:val="20"/>
          <w:szCs w:val="20"/>
        </w:rPr>
        <w:t>By Fredrick N. Wagner and Westley B. Andrews</w:t>
      </w:r>
    </w:p>
    <w:p w:rsidR="006D6139" w:rsidRPr="00C326BE" w:rsidRDefault="006D6139">
      <w:pPr>
        <w:rPr>
          <w:rFonts w:ascii="Times New Roman" w:hAnsi="Times New Roman" w:cs="Times New Roman"/>
          <w:sz w:val="20"/>
          <w:szCs w:val="20"/>
        </w:rPr>
      </w:pPr>
      <w:r>
        <w:rPr>
          <w:rFonts w:ascii="Times New Roman" w:hAnsi="Times New Roman" w:cs="Times New Roman"/>
          <w:sz w:val="20"/>
          <w:szCs w:val="20"/>
        </w:rPr>
        <w:t>January 2009</w:t>
      </w:r>
    </w:p>
    <w:p w:rsidR="00183CB5" w:rsidRDefault="00183CB5">
      <w:pPr>
        <w:rPr>
          <w:rFonts w:ascii="Times New Roman" w:hAnsi="Times New Roman" w:cs="Times New Roman"/>
          <w:sz w:val="24"/>
          <w:szCs w:val="24"/>
        </w:rPr>
      </w:pPr>
    </w:p>
    <w:p w:rsidR="00EA643C" w:rsidRDefault="00EA643C">
      <w:pPr>
        <w:rPr>
          <w:rFonts w:ascii="Times New Roman" w:hAnsi="Times New Roman" w:cs="Times New Roman"/>
          <w:sz w:val="24"/>
          <w:szCs w:val="24"/>
        </w:rPr>
      </w:pPr>
      <w:r>
        <w:rPr>
          <w:rFonts w:ascii="Times New Roman" w:hAnsi="Times New Roman" w:cs="Times New Roman"/>
          <w:sz w:val="24"/>
          <w:szCs w:val="24"/>
        </w:rPr>
        <w:t xml:space="preserve">The Protectors of Kronos (POK) is a political activist movement </w:t>
      </w:r>
      <w:r w:rsidR="00611FC0">
        <w:rPr>
          <w:rFonts w:ascii="Times New Roman" w:hAnsi="Times New Roman" w:cs="Times New Roman"/>
          <w:sz w:val="24"/>
          <w:szCs w:val="24"/>
        </w:rPr>
        <w:t>that began as a small group of seven citizens concerned about contamination from drilling at the Tiskele Bend gas fields</w:t>
      </w:r>
      <w:r w:rsidR="00201548">
        <w:rPr>
          <w:rFonts w:ascii="Times New Roman" w:hAnsi="Times New Roman" w:cs="Times New Roman"/>
          <w:sz w:val="24"/>
          <w:szCs w:val="24"/>
        </w:rPr>
        <w:t>.</w:t>
      </w:r>
      <w:r w:rsidR="00611FC0">
        <w:rPr>
          <w:rFonts w:ascii="Times New Roman" w:hAnsi="Times New Roman" w:cs="Times New Roman"/>
          <w:sz w:val="24"/>
          <w:szCs w:val="24"/>
        </w:rPr>
        <w:t xml:space="preserve">  Today the POK has grown under the charismatic leadership of Elian Karel to loosely organized group with</w:t>
      </w:r>
      <w:r w:rsidR="00A22759">
        <w:rPr>
          <w:rFonts w:ascii="Times New Roman" w:hAnsi="Times New Roman" w:cs="Times New Roman"/>
          <w:sz w:val="24"/>
          <w:szCs w:val="24"/>
        </w:rPr>
        <w:t xml:space="preserve"> an estimated</w:t>
      </w:r>
      <w:r w:rsidR="00611FC0">
        <w:rPr>
          <w:rFonts w:ascii="Times New Roman" w:hAnsi="Times New Roman" w:cs="Times New Roman"/>
          <w:sz w:val="24"/>
          <w:szCs w:val="24"/>
        </w:rPr>
        <w:t xml:space="preserve"> membership </w:t>
      </w:r>
      <w:r w:rsidR="00A22759">
        <w:rPr>
          <w:rFonts w:ascii="Times New Roman" w:hAnsi="Times New Roman" w:cs="Times New Roman"/>
          <w:sz w:val="24"/>
          <w:szCs w:val="24"/>
        </w:rPr>
        <w:t>of</w:t>
      </w:r>
      <w:r w:rsidR="00BB316D">
        <w:rPr>
          <w:rFonts w:ascii="Times New Roman" w:hAnsi="Times New Roman" w:cs="Times New Roman"/>
          <w:sz w:val="24"/>
          <w:szCs w:val="24"/>
        </w:rPr>
        <w:t xml:space="preserve"> 200-300</w:t>
      </w:r>
      <w:r w:rsidR="00A22759">
        <w:rPr>
          <w:rFonts w:ascii="Times New Roman" w:hAnsi="Times New Roman" w:cs="Times New Roman"/>
          <w:sz w:val="24"/>
          <w:szCs w:val="24"/>
        </w:rPr>
        <w:t xml:space="preserve"> people</w:t>
      </w:r>
      <w:r w:rsidR="00611FC0">
        <w:rPr>
          <w:rFonts w:ascii="Times New Roman" w:hAnsi="Times New Roman" w:cs="Times New Roman"/>
          <w:sz w:val="24"/>
          <w:szCs w:val="24"/>
        </w:rPr>
        <w:t xml:space="preserve">. </w:t>
      </w:r>
    </w:p>
    <w:p w:rsidR="00C326BE" w:rsidRPr="00EA643C" w:rsidRDefault="00C326BE">
      <w:pPr>
        <w:rPr>
          <w:rFonts w:ascii="Times New Roman" w:hAnsi="Times New Roman" w:cs="Times New Roman"/>
          <w:sz w:val="24"/>
          <w:szCs w:val="24"/>
        </w:rPr>
      </w:pPr>
      <w:r>
        <w:rPr>
          <w:rFonts w:ascii="Times New Roman" w:hAnsi="Times New Roman" w:cs="Times New Roman"/>
          <w:sz w:val="24"/>
          <w:szCs w:val="24"/>
        </w:rPr>
        <w:t>This report summarizes the history of the POK and assesses the likely future of the group.</w:t>
      </w:r>
    </w:p>
    <w:p w:rsidR="00183CB5" w:rsidRPr="00EA643C" w:rsidRDefault="00183CB5">
      <w:pPr>
        <w:rPr>
          <w:rFonts w:ascii="Times New Roman" w:hAnsi="Times New Roman" w:cs="Times New Roman"/>
          <w:sz w:val="24"/>
          <w:szCs w:val="24"/>
        </w:rPr>
      </w:pPr>
    </w:p>
    <w:p w:rsidR="00183CB5" w:rsidRPr="004304E0"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The POK as a</w:t>
      </w:r>
      <w:r w:rsidR="00C326BE">
        <w:rPr>
          <w:rFonts w:ascii="Times New Roman" w:hAnsi="Times New Roman" w:cs="Times New Roman"/>
          <w:b/>
          <w:sz w:val="24"/>
          <w:szCs w:val="24"/>
          <w:u w:val="single"/>
        </w:rPr>
        <w:t xml:space="preserve"> Grassroots Movement</w:t>
      </w:r>
      <w:r w:rsidR="00EA643C" w:rsidRPr="004304E0">
        <w:rPr>
          <w:rFonts w:ascii="Times New Roman" w:hAnsi="Times New Roman" w:cs="Times New Roman"/>
          <w:b/>
          <w:sz w:val="24"/>
          <w:szCs w:val="24"/>
          <w:u w:val="single"/>
        </w:rPr>
        <w:t xml:space="preserve"> (1997-2001)</w:t>
      </w:r>
    </w:p>
    <w:p w:rsidR="00201548" w:rsidRDefault="00EA643C">
      <w:pPr>
        <w:rPr>
          <w:rFonts w:ascii="Times New Roman" w:hAnsi="Times New Roman" w:cs="Times New Roman"/>
          <w:sz w:val="24"/>
          <w:szCs w:val="24"/>
        </w:rPr>
      </w:pPr>
      <w:r w:rsidRPr="00EA643C">
        <w:rPr>
          <w:rFonts w:ascii="Times New Roman" w:hAnsi="Times New Roman" w:cs="Times New Roman"/>
          <w:sz w:val="24"/>
          <w:szCs w:val="24"/>
        </w:rPr>
        <w:t xml:space="preserve">The protectors of Kronos emerged from the Elodis township, a rural agricultural town of about 6500 persons that lies 25 km from Abila, capital city of Kronos.  </w:t>
      </w:r>
      <w:r>
        <w:rPr>
          <w:rFonts w:ascii="Times New Roman" w:hAnsi="Times New Roman" w:cs="Times New Roman"/>
          <w:sz w:val="24"/>
          <w:szCs w:val="24"/>
        </w:rPr>
        <w:t xml:space="preserve">The people of Elodis are </w:t>
      </w:r>
      <w:r w:rsidR="00201548">
        <w:rPr>
          <w:rFonts w:ascii="Times New Roman" w:hAnsi="Times New Roman" w:cs="Times New Roman"/>
          <w:sz w:val="24"/>
          <w:szCs w:val="24"/>
        </w:rPr>
        <w:t>primarily engaged in</w:t>
      </w:r>
      <w:r>
        <w:rPr>
          <w:rFonts w:ascii="Times New Roman" w:hAnsi="Times New Roman" w:cs="Times New Roman"/>
          <w:sz w:val="24"/>
          <w:szCs w:val="24"/>
        </w:rPr>
        <w:t xml:space="preserve"> floodplain farming </w:t>
      </w:r>
      <w:r w:rsidR="00201548">
        <w:rPr>
          <w:rFonts w:ascii="Times New Roman" w:hAnsi="Times New Roman" w:cs="Times New Roman"/>
          <w:sz w:val="24"/>
          <w:szCs w:val="24"/>
        </w:rPr>
        <w:t>which is</w:t>
      </w:r>
      <w:r>
        <w:rPr>
          <w:rFonts w:ascii="Times New Roman" w:hAnsi="Times New Roman" w:cs="Times New Roman"/>
          <w:sz w:val="24"/>
          <w:szCs w:val="24"/>
        </w:rPr>
        <w:t xml:space="preserve"> dependent upon the Tiskele River for irrigation.</w:t>
      </w:r>
      <w:r w:rsidR="00201548">
        <w:rPr>
          <w:rFonts w:ascii="Times New Roman" w:hAnsi="Times New Roman" w:cs="Times New Roman"/>
          <w:sz w:val="24"/>
          <w:szCs w:val="24"/>
        </w:rPr>
        <w:t xml:space="preserve">  In early 1997, citizens of Elodis began to be concerned about an abnormal increase in the occurrence of illnesses such as cancer, birth defects, respiratory illnesses, and neurological diseases, in addition to a marked decrease in crop yield.  When the Elodis City Council failed to take action on the citizen’</w:t>
      </w:r>
      <w:r w:rsidR="00AC65E9">
        <w:rPr>
          <w:rFonts w:ascii="Times New Roman" w:hAnsi="Times New Roman" w:cs="Times New Roman"/>
          <w:sz w:val="24"/>
          <w:szCs w:val="24"/>
        </w:rPr>
        <w:t>s call for investigation into possible contamination of the river</w:t>
      </w:r>
      <w:r w:rsidR="00201548">
        <w:rPr>
          <w:rFonts w:ascii="Times New Roman" w:hAnsi="Times New Roman" w:cs="Times New Roman"/>
          <w:sz w:val="24"/>
          <w:szCs w:val="24"/>
        </w:rPr>
        <w:t xml:space="preserve">, a small grassroots group </w:t>
      </w:r>
      <w:r w:rsidR="00AC65E9">
        <w:rPr>
          <w:rFonts w:ascii="Times New Roman" w:hAnsi="Times New Roman" w:cs="Times New Roman"/>
          <w:sz w:val="24"/>
          <w:szCs w:val="24"/>
        </w:rPr>
        <w:t xml:space="preserve">of </w:t>
      </w:r>
      <w:r w:rsidR="003325CD">
        <w:rPr>
          <w:rFonts w:ascii="Times New Roman" w:hAnsi="Times New Roman" w:cs="Times New Roman"/>
          <w:sz w:val="24"/>
          <w:szCs w:val="24"/>
        </w:rPr>
        <w:t xml:space="preserve">seven </w:t>
      </w:r>
      <w:r w:rsidR="00AC65E9">
        <w:rPr>
          <w:rFonts w:ascii="Times New Roman" w:hAnsi="Times New Roman" w:cs="Times New Roman"/>
          <w:sz w:val="24"/>
          <w:szCs w:val="24"/>
        </w:rPr>
        <w:t xml:space="preserve">citizens </w:t>
      </w:r>
      <w:r w:rsidR="00201548">
        <w:rPr>
          <w:rFonts w:ascii="Times New Roman" w:hAnsi="Times New Roman" w:cs="Times New Roman"/>
          <w:sz w:val="24"/>
          <w:szCs w:val="24"/>
        </w:rPr>
        <w:t xml:space="preserve">formed with the goal of bringing their concerns to the central Kronos government.  </w:t>
      </w:r>
    </w:p>
    <w:p w:rsidR="00EA643C" w:rsidRDefault="00201548">
      <w:pPr>
        <w:rPr>
          <w:rFonts w:ascii="Times New Roman" w:hAnsi="Times New Roman" w:cs="Times New Roman"/>
          <w:sz w:val="24"/>
          <w:szCs w:val="24"/>
        </w:rPr>
      </w:pPr>
      <w:r>
        <w:rPr>
          <w:rFonts w:ascii="Times New Roman" w:hAnsi="Times New Roman" w:cs="Times New Roman"/>
          <w:sz w:val="24"/>
          <w:szCs w:val="24"/>
        </w:rPr>
        <w:t xml:space="preserve">The grassroots organization coalesced under the leadership of Henk Bodrogi, a floodplain farmer who had joined the group after his wife had become ill with cardiopulmonary </w:t>
      </w:r>
      <w:r w:rsidR="000647A8" w:rsidRPr="000647A8">
        <w:rPr>
          <w:rFonts w:ascii="Times New Roman" w:hAnsi="Times New Roman" w:cs="Times New Roman"/>
          <w:sz w:val="24"/>
          <w:szCs w:val="24"/>
        </w:rPr>
        <w:t xml:space="preserve">symptoms consistent with </w:t>
      </w:r>
      <w:r w:rsidR="000647A8">
        <w:rPr>
          <w:rFonts w:ascii="Times New Roman" w:hAnsi="Times New Roman" w:cs="Times New Roman"/>
          <w:sz w:val="24"/>
          <w:szCs w:val="24"/>
        </w:rPr>
        <w:t>e</w:t>
      </w:r>
      <w:r w:rsidR="000647A8" w:rsidRPr="000647A8">
        <w:rPr>
          <w:rFonts w:ascii="Times New Roman" w:hAnsi="Times New Roman" w:cs="Times New Roman"/>
          <w:sz w:val="24"/>
          <w:szCs w:val="24"/>
        </w:rPr>
        <w:t>thylene glycol contamination</w:t>
      </w:r>
      <w:r>
        <w:rPr>
          <w:rFonts w:ascii="Times New Roman" w:hAnsi="Times New Roman" w:cs="Times New Roman"/>
          <w:sz w:val="24"/>
          <w:szCs w:val="24"/>
        </w:rPr>
        <w:t xml:space="preserve">.  Bodrogi was a popular local figure </w:t>
      </w:r>
      <w:r w:rsidR="00AC65E9">
        <w:rPr>
          <w:rFonts w:ascii="Times New Roman" w:hAnsi="Times New Roman" w:cs="Times New Roman"/>
          <w:sz w:val="24"/>
          <w:szCs w:val="24"/>
        </w:rPr>
        <w:t xml:space="preserve">who was well regarded for his leadership in civic groups.  Although he had served in the Kronosian military, Bodrogi lacked experience in dealing with the Kronosian government and for which he turned to his lifelong friend, Carmine Osvaldo. Osvaldo, who had served in the military with Bodrogi, was a member of the board for the Elodis Chamber of Commerce </w:t>
      </w:r>
      <w:r w:rsidR="00AC65E9" w:rsidRPr="00131A8C">
        <w:rPr>
          <w:rFonts w:ascii="Times New Roman" w:hAnsi="Times New Roman" w:cs="Times New Roman"/>
          <w:sz w:val="24"/>
          <w:szCs w:val="24"/>
        </w:rPr>
        <w:t xml:space="preserve">and who </w:t>
      </w:r>
      <w:r w:rsidR="00131A8C">
        <w:rPr>
          <w:rFonts w:ascii="Times New Roman" w:hAnsi="Times New Roman" w:cs="Times New Roman"/>
          <w:sz w:val="24"/>
          <w:szCs w:val="24"/>
        </w:rPr>
        <w:t>used his business experience to form relationships with the Kronosian government and outside agencies.</w:t>
      </w:r>
    </w:p>
    <w:p w:rsidR="00072C41" w:rsidRDefault="00CE4977" w:rsidP="00072C41">
      <w:pPr>
        <w:rPr>
          <w:rFonts w:ascii="Times New Roman" w:hAnsi="Times New Roman" w:cs="Times New Roman"/>
          <w:sz w:val="24"/>
          <w:szCs w:val="24"/>
        </w:rPr>
      </w:pPr>
      <w:r w:rsidRPr="00CE4977">
        <w:rPr>
          <w:rFonts w:ascii="Times New Roman" w:hAnsi="Times New Roman" w:cs="Times New Roman"/>
          <w:sz w:val="24"/>
          <w:szCs w:val="24"/>
        </w:rPr>
        <w:t>Osvaldo propose</w:t>
      </w:r>
      <w:r>
        <w:rPr>
          <w:rFonts w:ascii="Times New Roman" w:hAnsi="Times New Roman" w:cs="Times New Roman"/>
          <w:sz w:val="24"/>
          <w:szCs w:val="24"/>
        </w:rPr>
        <w:t>d</w:t>
      </w:r>
      <w:r w:rsidRPr="00CE4977">
        <w:rPr>
          <w:rFonts w:ascii="Times New Roman" w:hAnsi="Times New Roman" w:cs="Times New Roman"/>
          <w:sz w:val="24"/>
          <w:szCs w:val="24"/>
        </w:rPr>
        <w:t xml:space="preserve"> to the activists </w:t>
      </w:r>
      <w:r>
        <w:rPr>
          <w:rFonts w:ascii="Times New Roman" w:hAnsi="Times New Roman" w:cs="Times New Roman"/>
          <w:sz w:val="24"/>
          <w:szCs w:val="24"/>
        </w:rPr>
        <w:t xml:space="preserve">that </w:t>
      </w:r>
      <w:r w:rsidRPr="00CE4977">
        <w:rPr>
          <w:rFonts w:ascii="Times New Roman" w:hAnsi="Times New Roman" w:cs="Times New Roman"/>
          <w:sz w:val="24"/>
          <w:szCs w:val="24"/>
        </w:rPr>
        <w:t>they form a social movement organization with an identity brand and a specific agenda</w:t>
      </w:r>
      <w:r>
        <w:rPr>
          <w:rFonts w:ascii="Times New Roman" w:hAnsi="Times New Roman" w:cs="Times New Roman"/>
          <w:sz w:val="24"/>
          <w:szCs w:val="24"/>
        </w:rPr>
        <w:t xml:space="preserve"> as a mechanism for interfacing with the government of Kronos.  The group chose the name “Protectors of Kronos” and developed a logo consisting of an open right hand rising from the land on a black background.</w:t>
      </w:r>
      <w:r w:rsidR="00566D34">
        <w:rPr>
          <w:rFonts w:ascii="Times New Roman" w:hAnsi="Times New Roman" w:cs="Times New Roman"/>
          <w:sz w:val="24"/>
          <w:szCs w:val="24"/>
        </w:rPr>
        <w:t xml:space="preserve">  Additionally, Osvaldo contacted Wellness for All (WFA), an international agency that specialized in providing clean water for rural communities.  WFA tested water from the Tiskele </w:t>
      </w:r>
      <w:r w:rsidR="003E1ED5">
        <w:rPr>
          <w:rFonts w:ascii="Times New Roman" w:hAnsi="Times New Roman" w:cs="Times New Roman"/>
          <w:sz w:val="24"/>
          <w:szCs w:val="24"/>
        </w:rPr>
        <w:t>R</w:t>
      </w:r>
      <w:r w:rsidR="00566D34">
        <w:rPr>
          <w:rFonts w:ascii="Times New Roman" w:hAnsi="Times New Roman" w:cs="Times New Roman"/>
          <w:sz w:val="24"/>
          <w:szCs w:val="24"/>
        </w:rPr>
        <w:t xml:space="preserve">iver both upstream and downstream of the Tiskele Bend gas fields and confirmed the presence of contaminants consistent with pollution from </w:t>
      </w:r>
      <w:r w:rsidR="003E1ED5" w:rsidRPr="003E1ED5">
        <w:rPr>
          <w:rFonts w:ascii="Times New Roman" w:hAnsi="Times New Roman" w:cs="Times New Roman"/>
          <w:sz w:val="24"/>
          <w:szCs w:val="24"/>
        </w:rPr>
        <w:t>Hyper Acidic Substrate Removal</w:t>
      </w:r>
      <w:r w:rsidR="003E1ED5">
        <w:rPr>
          <w:rFonts w:ascii="Times New Roman" w:hAnsi="Times New Roman" w:cs="Times New Roman"/>
          <w:sz w:val="24"/>
          <w:szCs w:val="24"/>
        </w:rPr>
        <w:t xml:space="preserve">, a </w:t>
      </w:r>
      <w:r w:rsidR="00566D34">
        <w:rPr>
          <w:rFonts w:ascii="Times New Roman" w:hAnsi="Times New Roman" w:cs="Times New Roman"/>
          <w:sz w:val="24"/>
          <w:szCs w:val="24"/>
        </w:rPr>
        <w:t>gas drilling</w:t>
      </w:r>
      <w:r w:rsidR="003E1ED5">
        <w:rPr>
          <w:rFonts w:ascii="Times New Roman" w:hAnsi="Times New Roman" w:cs="Times New Roman"/>
          <w:sz w:val="24"/>
          <w:szCs w:val="24"/>
        </w:rPr>
        <w:t xml:space="preserve"> technique</w:t>
      </w:r>
      <w:r w:rsidR="007E3178">
        <w:rPr>
          <w:rFonts w:ascii="Times New Roman" w:hAnsi="Times New Roman" w:cs="Times New Roman"/>
          <w:sz w:val="24"/>
          <w:szCs w:val="24"/>
        </w:rPr>
        <w:t xml:space="preserve"> employed by GAStech at the Tiskele Bend fields</w:t>
      </w:r>
      <w:r w:rsidR="00566D34">
        <w:rPr>
          <w:rFonts w:ascii="Times New Roman" w:hAnsi="Times New Roman" w:cs="Times New Roman"/>
          <w:sz w:val="24"/>
          <w:szCs w:val="24"/>
        </w:rPr>
        <w:t>.</w:t>
      </w:r>
      <w:r w:rsidR="00C326BE">
        <w:rPr>
          <w:rFonts w:ascii="Times New Roman" w:hAnsi="Times New Roman" w:cs="Times New Roman"/>
          <w:sz w:val="24"/>
          <w:szCs w:val="24"/>
        </w:rPr>
        <w:t xml:space="preserve">  The WFA published these test results in several international journals, </w:t>
      </w:r>
      <w:r w:rsidR="00C326BE">
        <w:rPr>
          <w:rFonts w:ascii="Times New Roman" w:hAnsi="Times New Roman" w:cs="Times New Roman"/>
          <w:sz w:val="24"/>
          <w:szCs w:val="24"/>
        </w:rPr>
        <w:lastRenderedPageBreak/>
        <w:t xml:space="preserve">which </w:t>
      </w:r>
      <w:r w:rsidR="007E3178">
        <w:rPr>
          <w:rFonts w:ascii="Times New Roman" w:hAnsi="Times New Roman" w:cs="Times New Roman"/>
          <w:sz w:val="24"/>
          <w:szCs w:val="24"/>
        </w:rPr>
        <w:t>gathered attention in the media and brought new members to the POK</w:t>
      </w:r>
      <w:r w:rsidR="00072C41">
        <w:rPr>
          <w:rFonts w:ascii="Times New Roman" w:hAnsi="Times New Roman" w:cs="Times New Roman"/>
          <w:sz w:val="24"/>
          <w:szCs w:val="24"/>
        </w:rPr>
        <w:t>.</w:t>
      </w:r>
      <w:r w:rsidR="00072C41" w:rsidRPr="00072C41">
        <w:rPr>
          <w:rFonts w:ascii="Times New Roman" w:hAnsi="Times New Roman" w:cs="Times New Roman"/>
          <w:sz w:val="24"/>
          <w:szCs w:val="24"/>
        </w:rPr>
        <w:t xml:space="preserve"> </w:t>
      </w:r>
      <w:r w:rsidR="00072C41">
        <w:rPr>
          <w:rFonts w:ascii="Times New Roman" w:hAnsi="Times New Roman" w:cs="Times New Roman"/>
          <w:sz w:val="24"/>
          <w:szCs w:val="24"/>
        </w:rPr>
        <w:t xml:space="preserve">With the increase in POK membership, Bodrogi and Osvaldo turned to Jeroen Karel, father of current POK leader Elian Karel, to organize recruitment and personnel.  </w:t>
      </w:r>
    </w:p>
    <w:p w:rsidR="00C326BE" w:rsidRDefault="00072C41">
      <w:pPr>
        <w:rPr>
          <w:rFonts w:ascii="Times New Roman" w:hAnsi="Times New Roman" w:cs="Times New Roman"/>
          <w:sz w:val="24"/>
          <w:szCs w:val="24"/>
        </w:rPr>
      </w:pPr>
      <w:r>
        <w:rPr>
          <w:rFonts w:ascii="Times New Roman" w:hAnsi="Times New Roman" w:cs="Times New Roman"/>
          <w:sz w:val="24"/>
          <w:szCs w:val="24"/>
        </w:rPr>
        <w:t xml:space="preserve">Armed with the WFA test results, </w:t>
      </w:r>
      <w:r w:rsidR="007E3178">
        <w:rPr>
          <w:rFonts w:ascii="Times New Roman" w:hAnsi="Times New Roman" w:cs="Times New Roman"/>
          <w:sz w:val="24"/>
          <w:szCs w:val="24"/>
        </w:rPr>
        <w:t>Bodrogi and Osvaldo</w:t>
      </w:r>
      <w:r w:rsidR="00A54370">
        <w:rPr>
          <w:rFonts w:ascii="Times New Roman" w:hAnsi="Times New Roman" w:cs="Times New Roman"/>
          <w:sz w:val="24"/>
          <w:szCs w:val="24"/>
        </w:rPr>
        <w:t xml:space="preserve"> sought to meet with</w:t>
      </w:r>
      <w:r w:rsidR="007E3178">
        <w:rPr>
          <w:rFonts w:ascii="Times New Roman" w:hAnsi="Times New Roman" w:cs="Times New Roman"/>
          <w:sz w:val="24"/>
          <w:szCs w:val="24"/>
        </w:rPr>
        <w:t xml:space="preserve"> GAStech </w:t>
      </w:r>
      <w:r w:rsidR="00A54370">
        <w:rPr>
          <w:rFonts w:ascii="Times New Roman" w:hAnsi="Times New Roman" w:cs="Times New Roman"/>
          <w:sz w:val="24"/>
          <w:szCs w:val="24"/>
        </w:rPr>
        <w:t xml:space="preserve">to discuss the </w:t>
      </w:r>
      <w:r>
        <w:rPr>
          <w:rFonts w:ascii="Times New Roman" w:hAnsi="Times New Roman" w:cs="Times New Roman"/>
          <w:sz w:val="24"/>
          <w:szCs w:val="24"/>
        </w:rPr>
        <w:t>contamination issue</w:t>
      </w:r>
      <w:r w:rsidR="00A54370">
        <w:rPr>
          <w:rFonts w:ascii="Times New Roman" w:hAnsi="Times New Roman" w:cs="Times New Roman"/>
          <w:sz w:val="24"/>
          <w:szCs w:val="24"/>
        </w:rPr>
        <w:t>, and after much persistence, were able to meet with Hank Fluss, GAStech’s Chief Operating Officer.  Fluss assured the men that he would discuss the contamination issue with GAStech CEO Sten Sanjorge, Jr., but there is no evidence that Sanjorge made any changes to his company’s operations at the Tiskele Bend fields.</w:t>
      </w:r>
    </w:p>
    <w:p w:rsidR="00E125CE" w:rsidRDefault="00052E7D">
      <w:pPr>
        <w:rPr>
          <w:rFonts w:ascii="Times New Roman" w:hAnsi="Times New Roman" w:cs="Times New Roman"/>
          <w:sz w:val="24"/>
          <w:szCs w:val="24"/>
        </w:rPr>
      </w:pPr>
      <w:r>
        <w:rPr>
          <w:rFonts w:ascii="Times New Roman" w:hAnsi="Times New Roman" w:cs="Times New Roman"/>
          <w:sz w:val="24"/>
          <w:szCs w:val="24"/>
        </w:rPr>
        <w:t xml:space="preserve">The publicity garnered from the WFA test results convinced Osvaldo to step up the POK’s lobbying efforts in the capital city of Abila.  After numerous meetings with </w:t>
      </w:r>
      <w:r w:rsidR="001E3B50">
        <w:rPr>
          <w:rFonts w:ascii="Times New Roman" w:hAnsi="Times New Roman" w:cs="Times New Roman"/>
          <w:sz w:val="24"/>
          <w:szCs w:val="24"/>
        </w:rPr>
        <w:t>low-level</w:t>
      </w:r>
      <w:r>
        <w:rPr>
          <w:rFonts w:ascii="Times New Roman" w:hAnsi="Times New Roman" w:cs="Times New Roman"/>
          <w:sz w:val="24"/>
          <w:szCs w:val="24"/>
        </w:rPr>
        <w:t xml:space="preserve"> government functionaries and many peaceful rallies in front of the capitol, Bodrogi and Osvaldo were invited to attend several meetings with the Minister of Health, Cesare Ne</w:t>
      </w:r>
      <w:r w:rsidR="001E3B50">
        <w:rPr>
          <w:rFonts w:ascii="Times New Roman" w:hAnsi="Times New Roman" w:cs="Times New Roman"/>
          <w:sz w:val="24"/>
          <w:szCs w:val="24"/>
        </w:rPr>
        <w:t>s</w:t>
      </w:r>
      <w:r>
        <w:rPr>
          <w:rFonts w:ascii="Times New Roman" w:hAnsi="Times New Roman" w:cs="Times New Roman"/>
          <w:sz w:val="24"/>
          <w:szCs w:val="24"/>
        </w:rPr>
        <w:t xml:space="preserve">pola.  Nespola investigated the POK claims and eventually grew concerned enough that </w:t>
      </w:r>
      <w:r w:rsidR="00E125CE">
        <w:rPr>
          <w:rFonts w:ascii="Times New Roman" w:hAnsi="Times New Roman" w:cs="Times New Roman"/>
          <w:sz w:val="24"/>
          <w:szCs w:val="24"/>
        </w:rPr>
        <w:t xml:space="preserve">in July 1999 </w:t>
      </w:r>
      <w:r>
        <w:rPr>
          <w:rFonts w:ascii="Times New Roman" w:hAnsi="Times New Roman" w:cs="Times New Roman"/>
          <w:sz w:val="24"/>
          <w:szCs w:val="24"/>
        </w:rPr>
        <w:t xml:space="preserve">he sponsored a bill to create an additional tax on oil and gas development, the </w:t>
      </w:r>
      <w:r w:rsidR="00E125CE">
        <w:rPr>
          <w:rFonts w:ascii="Times New Roman" w:hAnsi="Times New Roman" w:cs="Times New Roman"/>
          <w:sz w:val="24"/>
          <w:szCs w:val="24"/>
        </w:rPr>
        <w:t>funds from which would be specifically earmarked for health care and clean water projects in rural areas.  The tax measure was defeated in March 2001, and Nespola died soon after.  Nespola’s successor, Vincent Kapelou, the 28-year-old nephew of President Kapelou, was less sympathetic to the POK’s plight and refused to re-introduce the tax measure to the General Assembly.</w:t>
      </w:r>
    </w:p>
    <w:p w:rsidR="00E125CE" w:rsidRDefault="00446B63">
      <w:pPr>
        <w:rPr>
          <w:rFonts w:ascii="Times New Roman" w:hAnsi="Times New Roman" w:cs="Times New Roman"/>
          <w:sz w:val="24"/>
          <w:szCs w:val="24"/>
        </w:rPr>
      </w:pPr>
      <w:r>
        <w:rPr>
          <w:rFonts w:ascii="Times New Roman" w:hAnsi="Times New Roman" w:cs="Times New Roman"/>
          <w:sz w:val="24"/>
          <w:szCs w:val="24"/>
        </w:rPr>
        <w:t xml:space="preserve">With this setback to the POK’s efforts to engage the government in addressing the contamination of the Tiskele River, the group turned to </w:t>
      </w:r>
      <w:r w:rsidR="00644865">
        <w:rPr>
          <w:rFonts w:ascii="Times New Roman" w:hAnsi="Times New Roman" w:cs="Times New Roman"/>
          <w:sz w:val="24"/>
          <w:szCs w:val="24"/>
        </w:rPr>
        <w:t>protesting at the entrance</w:t>
      </w:r>
      <w:r w:rsidR="001E3B50">
        <w:rPr>
          <w:rFonts w:ascii="Times New Roman" w:hAnsi="Times New Roman" w:cs="Times New Roman"/>
          <w:sz w:val="24"/>
          <w:szCs w:val="24"/>
        </w:rPr>
        <w:t xml:space="preserve"> to the government-controlled T</w:t>
      </w:r>
      <w:r w:rsidR="00644865">
        <w:rPr>
          <w:rFonts w:ascii="Times New Roman" w:hAnsi="Times New Roman" w:cs="Times New Roman"/>
          <w:sz w:val="24"/>
          <w:szCs w:val="24"/>
        </w:rPr>
        <w:t>i</w:t>
      </w:r>
      <w:r w:rsidR="001E3B50">
        <w:rPr>
          <w:rFonts w:ascii="Times New Roman" w:hAnsi="Times New Roman" w:cs="Times New Roman"/>
          <w:sz w:val="24"/>
          <w:szCs w:val="24"/>
        </w:rPr>
        <w:t>s</w:t>
      </w:r>
      <w:r w:rsidR="00644865">
        <w:rPr>
          <w:rFonts w:ascii="Times New Roman" w:hAnsi="Times New Roman" w:cs="Times New Roman"/>
          <w:sz w:val="24"/>
          <w:szCs w:val="24"/>
        </w:rPr>
        <w:t>kele Bend fields in August 2001 in order to refocus attention on their cause.  The protest was successful, and became the first of many POK public protests.</w:t>
      </w:r>
    </w:p>
    <w:p w:rsidR="00644865" w:rsidRDefault="00644865">
      <w:pPr>
        <w:rPr>
          <w:rFonts w:ascii="Times New Roman" w:hAnsi="Times New Roman" w:cs="Times New Roman"/>
          <w:sz w:val="24"/>
          <w:szCs w:val="24"/>
        </w:rPr>
      </w:pPr>
      <w:r>
        <w:rPr>
          <w:rFonts w:ascii="Times New Roman" w:hAnsi="Times New Roman" w:cs="Times New Roman"/>
          <w:sz w:val="24"/>
          <w:szCs w:val="24"/>
        </w:rPr>
        <w:t>Following the August protest, Henk Bodrogi, who was suffering from health problems related to the Tiskele River contamination, decided to step down as leader of the POK.  Bodrogi chose Elian Karel, a young charismatic man, as his replacement.  Within one month of Henk’s departure from the POK, all of the other original seven members of the group also quit and returned home to Elodis.</w:t>
      </w:r>
    </w:p>
    <w:p w:rsidR="00F13C0E" w:rsidRDefault="00F13C0E">
      <w:pPr>
        <w:rPr>
          <w:rFonts w:ascii="Times New Roman" w:hAnsi="Times New Roman" w:cs="Times New Roman"/>
          <w:sz w:val="24"/>
          <w:szCs w:val="24"/>
        </w:rPr>
      </w:pPr>
    </w:p>
    <w:p w:rsidR="00C93AE2" w:rsidRPr="00C93AE2"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 xml:space="preserve">A Time of </w:t>
      </w:r>
      <w:r w:rsidRPr="00C93AE2">
        <w:rPr>
          <w:rFonts w:ascii="Times New Roman" w:hAnsi="Times New Roman" w:cs="Times New Roman"/>
          <w:b/>
          <w:sz w:val="24"/>
          <w:szCs w:val="24"/>
          <w:u w:val="single"/>
        </w:rPr>
        <w:t xml:space="preserve">Peaceful Engagement </w:t>
      </w:r>
      <w:r w:rsidR="00E727DB">
        <w:rPr>
          <w:rFonts w:ascii="Times New Roman" w:hAnsi="Times New Roman" w:cs="Times New Roman"/>
          <w:b/>
          <w:sz w:val="24"/>
          <w:szCs w:val="24"/>
          <w:u w:val="single"/>
        </w:rPr>
        <w:t xml:space="preserve">and Recruitment </w:t>
      </w:r>
      <w:r w:rsidRPr="00C93AE2">
        <w:rPr>
          <w:rFonts w:ascii="Times New Roman" w:hAnsi="Times New Roman" w:cs="Times New Roman"/>
          <w:b/>
          <w:sz w:val="24"/>
          <w:szCs w:val="24"/>
          <w:u w:val="single"/>
        </w:rPr>
        <w:t>(200</w:t>
      </w:r>
      <w:r w:rsidR="00AD5ABE">
        <w:rPr>
          <w:rFonts w:ascii="Times New Roman" w:hAnsi="Times New Roman" w:cs="Times New Roman"/>
          <w:b/>
          <w:sz w:val="24"/>
          <w:szCs w:val="24"/>
          <w:u w:val="single"/>
        </w:rPr>
        <w:t>2</w:t>
      </w:r>
      <w:r w:rsidRPr="00C93AE2">
        <w:rPr>
          <w:rFonts w:ascii="Times New Roman" w:hAnsi="Times New Roman" w:cs="Times New Roman"/>
          <w:b/>
          <w:sz w:val="24"/>
          <w:szCs w:val="24"/>
          <w:u w:val="single"/>
        </w:rPr>
        <w:t>-200</w:t>
      </w:r>
      <w:r w:rsidR="00E727DB">
        <w:rPr>
          <w:rFonts w:ascii="Times New Roman" w:hAnsi="Times New Roman" w:cs="Times New Roman"/>
          <w:b/>
          <w:sz w:val="24"/>
          <w:szCs w:val="24"/>
          <w:u w:val="single"/>
        </w:rPr>
        <w:t>4</w:t>
      </w:r>
      <w:r w:rsidRPr="00C93AE2">
        <w:rPr>
          <w:rFonts w:ascii="Times New Roman" w:hAnsi="Times New Roman" w:cs="Times New Roman"/>
          <w:b/>
          <w:sz w:val="24"/>
          <w:szCs w:val="24"/>
          <w:u w:val="single"/>
        </w:rPr>
        <w:t>)</w:t>
      </w:r>
    </w:p>
    <w:p w:rsidR="00814787" w:rsidRDefault="00644865">
      <w:pPr>
        <w:rPr>
          <w:rFonts w:ascii="Times New Roman" w:hAnsi="Times New Roman" w:cs="Times New Roman"/>
          <w:sz w:val="24"/>
          <w:szCs w:val="24"/>
        </w:rPr>
      </w:pPr>
      <w:r>
        <w:rPr>
          <w:rFonts w:ascii="Times New Roman" w:hAnsi="Times New Roman" w:cs="Times New Roman"/>
          <w:sz w:val="24"/>
          <w:szCs w:val="24"/>
        </w:rPr>
        <w:t xml:space="preserve">Elian Karel’s dynamic leadership </w:t>
      </w:r>
      <w:r w:rsidR="00512E7E">
        <w:rPr>
          <w:rFonts w:ascii="Times New Roman" w:hAnsi="Times New Roman" w:cs="Times New Roman"/>
          <w:sz w:val="24"/>
          <w:szCs w:val="24"/>
        </w:rPr>
        <w:t>and charismatic personality energi</w:t>
      </w:r>
      <w:r w:rsidR="006B5FB0">
        <w:rPr>
          <w:rFonts w:ascii="Times New Roman" w:hAnsi="Times New Roman" w:cs="Times New Roman"/>
          <w:sz w:val="24"/>
          <w:szCs w:val="24"/>
        </w:rPr>
        <w:t xml:space="preserve">zed the remaining POK members.  Karel recognized that the POK needed to expand its membership if it were to survive and he focused his efforts on recruiting </w:t>
      </w:r>
      <w:r w:rsidR="00F13C0E">
        <w:rPr>
          <w:rFonts w:ascii="Times New Roman" w:hAnsi="Times New Roman" w:cs="Times New Roman"/>
          <w:sz w:val="24"/>
          <w:szCs w:val="24"/>
        </w:rPr>
        <w:t>additional members in Abila</w:t>
      </w:r>
      <w:r w:rsidR="006B5FB0">
        <w:rPr>
          <w:rFonts w:ascii="Times New Roman" w:hAnsi="Times New Roman" w:cs="Times New Roman"/>
          <w:sz w:val="24"/>
          <w:szCs w:val="24"/>
        </w:rPr>
        <w:t xml:space="preserve">.  </w:t>
      </w:r>
      <w:r w:rsidR="00F13C0E">
        <w:rPr>
          <w:rFonts w:ascii="Times New Roman" w:hAnsi="Times New Roman" w:cs="Times New Roman"/>
          <w:sz w:val="24"/>
          <w:szCs w:val="24"/>
        </w:rPr>
        <w:t xml:space="preserve">Karel staged </w:t>
      </w:r>
      <w:r w:rsidR="006B5FB0">
        <w:rPr>
          <w:rFonts w:ascii="Times New Roman" w:hAnsi="Times New Roman" w:cs="Times New Roman"/>
          <w:sz w:val="24"/>
          <w:szCs w:val="24"/>
        </w:rPr>
        <w:t xml:space="preserve">numerous peaceful </w:t>
      </w:r>
      <w:r w:rsidR="00F13C0E">
        <w:rPr>
          <w:rFonts w:ascii="Times New Roman" w:hAnsi="Times New Roman" w:cs="Times New Roman"/>
          <w:sz w:val="24"/>
          <w:szCs w:val="24"/>
        </w:rPr>
        <w:t xml:space="preserve">environmental </w:t>
      </w:r>
      <w:r w:rsidR="006B5FB0">
        <w:rPr>
          <w:rFonts w:ascii="Times New Roman" w:hAnsi="Times New Roman" w:cs="Times New Roman"/>
          <w:sz w:val="24"/>
          <w:szCs w:val="24"/>
        </w:rPr>
        <w:t xml:space="preserve">rallies and spent considerable energy working the crowds.  </w:t>
      </w:r>
      <w:r w:rsidR="00F13C0E">
        <w:rPr>
          <w:rFonts w:ascii="Times New Roman" w:hAnsi="Times New Roman" w:cs="Times New Roman"/>
          <w:sz w:val="24"/>
          <w:szCs w:val="24"/>
        </w:rPr>
        <w:t>When not planning or working the rallies, Karel spent his time meeting with many of the social and environmental activist groups in the capitol city.</w:t>
      </w:r>
      <w:r w:rsidR="00EF13EB">
        <w:rPr>
          <w:rFonts w:ascii="Times New Roman" w:hAnsi="Times New Roman" w:cs="Times New Roman"/>
          <w:sz w:val="24"/>
          <w:szCs w:val="24"/>
        </w:rPr>
        <w:t xml:space="preserve">  He prov</w:t>
      </w:r>
      <w:r w:rsidR="00D16245">
        <w:rPr>
          <w:rFonts w:ascii="Times New Roman" w:hAnsi="Times New Roman" w:cs="Times New Roman"/>
          <w:sz w:val="24"/>
          <w:szCs w:val="24"/>
        </w:rPr>
        <w:t>ed to be a persuasive recruiter</w:t>
      </w:r>
      <w:r w:rsidR="00EF13EB">
        <w:rPr>
          <w:rFonts w:ascii="Times New Roman" w:hAnsi="Times New Roman" w:cs="Times New Roman"/>
          <w:sz w:val="24"/>
          <w:szCs w:val="24"/>
        </w:rPr>
        <w:t xml:space="preserve"> a</w:t>
      </w:r>
      <w:r w:rsidR="00D16245">
        <w:rPr>
          <w:rFonts w:ascii="Times New Roman" w:hAnsi="Times New Roman" w:cs="Times New Roman"/>
          <w:sz w:val="24"/>
          <w:szCs w:val="24"/>
        </w:rPr>
        <w:t>nd</w:t>
      </w:r>
      <w:r w:rsidR="00EF13EB">
        <w:rPr>
          <w:rFonts w:ascii="Times New Roman" w:hAnsi="Times New Roman" w:cs="Times New Roman"/>
          <w:sz w:val="24"/>
          <w:szCs w:val="24"/>
        </w:rPr>
        <w:t xml:space="preserve"> many </w:t>
      </w:r>
      <w:r w:rsidR="00194991">
        <w:rPr>
          <w:rFonts w:ascii="Times New Roman" w:hAnsi="Times New Roman" w:cs="Times New Roman"/>
          <w:sz w:val="24"/>
          <w:szCs w:val="24"/>
        </w:rPr>
        <w:t xml:space="preserve">small </w:t>
      </w:r>
      <w:r w:rsidR="00EF13EB">
        <w:rPr>
          <w:rFonts w:ascii="Times New Roman" w:hAnsi="Times New Roman" w:cs="Times New Roman"/>
          <w:sz w:val="24"/>
          <w:szCs w:val="24"/>
        </w:rPr>
        <w:t>activist groups joined forces with the POK.</w:t>
      </w:r>
    </w:p>
    <w:p w:rsidR="00F13C0E" w:rsidDel="00272738" w:rsidRDefault="00F13C0E">
      <w:pPr>
        <w:rPr>
          <w:del w:id="0" w:author="Author"/>
          <w:rFonts w:ascii="Times New Roman" w:hAnsi="Times New Roman" w:cs="Times New Roman"/>
          <w:sz w:val="24"/>
          <w:szCs w:val="24"/>
        </w:rPr>
      </w:pPr>
      <w:r>
        <w:rPr>
          <w:rFonts w:ascii="Times New Roman" w:hAnsi="Times New Roman" w:cs="Times New Roman"/>
          <w:sz w:val="24"/>
          <w:szCs w:val="24"/>
        </w:rPr>
        <w:t>Frustrated by a lack of government engagement</w:t>
      </w:r>
      <w:r w:rsidR="00EF13EB">
        <w:rPr>
          <w:rFonts w:ascii="Times New Roman" w:hAnsi="Times New Roman" w:cs="Times New Roman"/>
          <w:sz w:val="24"/>
          <w:szCs w:val="24"/>
        </w:rPr>
        <w:t xml:space="preserve"> during this time</w:t>
      </w:r>
      <w:r>
        <w:rPr>
          <w:rFonts w:ascii="Times New Roman" w:hAnsi="Times New Roman" w:cs="Times New Roman"/>
          <w:sz w:val="24"/>
          <w:szCs w:val="24"/>
        </w:rPr>
        <w:t xml:space="preserve">, Karel </w:t>
      </w:r>
      <w:r w:rsidRPr="00F13C0E">
        <w:rPr>
          <w:rFonts w:ascii="Times New Roman" w:hAnsi="Times New Roman" w:cs="Times New Roman"/>
          <w:sz w:val="24"/>
          <w:szCs w:val="24"/>
        </w:rPr>
        <w:t>shifted the</w:t>
      </w:r>
      <w:r>
        <w:rPr>
          <w:rFonts w:ascii="Times New Roman" w:hAnsi="Times New Roman" w:cs="Times New Roman"/>
          <w:sz w:val="24"/>
          <w:szCs w:val="24"/>
        </w:rPr>
        <w:t xml:space="preserve"> POK’s</w:t>
      </w:r>
      <w:r w:rsidRPr="00F13C0E">
        <w:rPr>
          <w:rFonts w:ascii="Times New Roman" w:hAnsi="Times New Roman" w:cs="Times New Roman"/>
          <w:sz w:val="24"/>
          <w:szCs w:val="24"/>
        </w:rPr>
        <w:t xml:space="preserve"> mission to include </w:t>
      </w:r>
      <w:r>
        <w:rPr>
          <w:rFonts w:ascii="Times New Roman" w:hAnsi="Times New Roman" w:cs="Times New Roman"/>
          <w:sz w:val="24"/>
          <w:szCs w:val="24"/>
        </w:rPr>
        <w:t>concern over government accountability and corruption.</w:t>
      </w:r>
      <w:r w:rsidRPr="00F13C0E">
        <w:rPr>
          <w:rFonts w:ascii="Times New Roman" w:hAnsi="Times New Roman" w:cs="Times New Roman"/>
          <w:sz w:val="24"/>
          <w:szCs w:val="24"/>
        </w:rPr>
        <w:t xml:space="preserve">  </w:t>
      </w:r>
      <w:r w:rsidR="00EF13EB">
        <w:rPr>
          <w:rFonts w:ascii="Times New Roman" w:hAnsi="Times New Roman" w:cs="Times New Roman"/>
          <w:sz w:val="24"/>
          <w:szCs w:val="24"/>
        </w:rPr>
        <w:t xml:space="preserve">This additional focus aligned with popular concerns of bribery and </w:t>
      </w:r>
      <w:proofErr w:type="gramStart"/>
      <w:r w:rsidR="00EF13EB">
        <w:rPr>
          <w:rFonts w:ascii="Times New Roman" w:hAnsi="Times New Roman" w:cs="Times New Roman"/>
          <w:sz w:val="24"/>
          <w:szCs w:val="24"/>
        </w:rPr>
        <w:t>fraud, and</w:t>
      </w:r>
      <w:proofErr w:type="gramEnd"/>
      <w:r w:rsidR="00EF13EB">
        <w:rPr>
          <w:rFonts w:ascii="Times New Roman" w:hAnsi="Times New Roman" w:cs="Times New Roman"/>
          <w:sz w:val="24"/>
          <w:szCs w:val="24"/>
        </w:rPr>
        <w:t xml:space="preserve"> won Karel additional supporters</w:t>
      </w:r>
      <w:r w:rsidRPr="00F13C0E">
        <w:rPr>
          <w:rFonts w:ascii="Times New Roman" w:hAnsi="Times New Roman" w:cs="Times New Roman"/>
          <w:sz w:val="24"/>
          <w:szCs w:val="24"/>
        </w:rPr>
        <w:t>.</w:t>
      </w:r>
    </w:p>
    <w:p w:rsidR="00272738" w:rsidRDefault="00272738">
      <w:pPr>
        <w:rPr>
          <w:ins w:id="1" w:author="Author"/>
          <w:rFonts w:ascii="Times New Roman" w:hAnsi="Times New Roman" w:cs="Times New Roman"/>
          <w:sz w:val="24"/>
          <w:szCs w:val="24"/>
        </w:rPr>
      </w:pPr>
    </w:p>
    <w:p w:rsidR="00AD5ABE" w:rsidRDefault="00AD5ABE">
      <w:pPr>
        <w:rPr>
          <w:rFonts w:ascii="Times New Roman" w:hAnsi="Times New Roman" w:cs="Times New Roman"/>
          <w:sz w:val="24"/>
          <w:szCs w:val="24"/>
        </w:rPr>
      </w:pPr>
      <w:bookmarkStart w:id="2" w:name="_GoBack"/>
      <w:bookmarkEnd w:id="2"/>
    </w:p>
    <w:p w:rsidR="00E36D37" w:rsidRPr="00C93AE2" w:rsidRDefault="00E36D37" w:rsidP="00E36D37">
      <w:pPr>
        <w:rPr>
          <w:rFonts w:ascii="Times New Roman" w:hAnsi="Times New Roman" w:cs="Times New Roman"/>
          <w:b/>
          <w:sz w:val="24"/>
          <w:szCs w:val="24"/>
          <w:u w:val="single"/>
        </w:rPr>
      </w:pPr>
      <w:r>
        <w:rPr>
          <w:rFonts w:ascii="Times New Roman" w:hAnsi="Times New Roman" w:cs="Times New Roman"/>
          <w:b/>
          <w:sz w:val="24"/>
          <w:szCs w:val="24"/>
          <w:u w:val="single"/>
        </w:rPr>
        <w:t>Activism and Protest</w:t>
      </w:r>
      <w:r w:rsidRPr="00C93AE2">
        <w:rPr>
          <w:rFonts w:ascii="Times New Roman" w:hAnsi="Times New Roman" w:cs="Times New Roman"/>
          <w:b/>
          <w:sz w:val="24"/>
          <w:szCs w:val="24"/>
          <w:u w:val="single"/>
        </w:rPr>
        <w:t xml:space="preserve"> (200</w:t>
      </w:r>
      <w:r w:rsidR="00814787">
        <w:rPr>
          <w:rFonts w:ascii="Times New Roman" w:hAnsi="Times New Roman" w:cs="Times New Roman"/>
          <w:b/>
          <w:sz w:val="24"/>
          <w:szCs w:val="24"/>
          <w:u w:val="single"/>
        </w:rPr>
        <w:t>5</w:t>
      </w:r>
      <w:r w:rsidRPr="00C93AE2">
        <w:rPr>
          <w:rFonts w:ascii="Times New Roman" w:hAnsi="Times New Roman" w:cs="Times New Roman"/>
          <w:b/>
          <w:sz w:val="24"/>
          <w:szCs w:val="24"/>
          <w:u w:val="single"/>
        </w:rPr>
        <w:t>-200</w:t>
      </w:r>
      <w:r w:rsidR="00A0390A">
        <w:rPr>
          <w:rFonts w:ascii="Times New Roman" w:hAnsi="Times New Roman" w:cs="Times New Roman"/>
          <w:b/>
          <w:sz w:val="24"/>
          <w:szCs w:val="24"/>
          <w:u w:val="single"/>
        </w:rPr>
        <w:t>8</w:t>
      </w:r>
      <w:r w:rsidRPr="00C93AE2">
        <w:rPr>
          <w:rFonts w:ascii="Times New Roman" w:hAnsi="Times New Roman" w:cs="Times New Roman"/>
          <w:b/>
          <w:sz w:val="24"/>
          <w:szCs w:val="24"/>
          <w:u w:val="single"/>
        </w:rPr>
        <w:t>)</w:t>
      </w:r>
    </w:p>
    <w:p w:rsidR="00644865" w:rsidRDefault="00C93AE2">
      <w:pPr>
        <w:rPr>
          <w:rFonts w:ascii="Times New Roman" w:hAnsi="Times New Roman" w:cs="Times New Roman"/>
          <w:sz w:val="24"/>
          <w:szCs w:val="24"/>
        </w:rPr>
      </w:pPr>
      <w:r>
        <w:rPr>
          <w:rFonts w:ascii="Times New Roman" w:hAnsi="Times New Roman" w:cs="Times New Roman"/>
          <w:sz w:val="24"/>
          <w:szCs w:val="24"/>
        </w:rPr>
        <w:t>Karel</w:t>
      </w:r>
      <w:r w:rsidR="00512E7E">
        <w:rPr>
          <w:rFonts w:ascii="Times New Roman" w:hAnsi="Times New Roman" w:cs="Times New Roman"/>
          <w:sz w:val="24"/>
          <w:szCs w:val="24"/>
        </w:rPr>
        <w:t xml:space="preserve"> continue</w:t>
      </w:r>
      <w:r w:rsidR="00E727DB">
        <w:rPr>
          <w:rFonts w:ascii="Times New Roman" w:hAnsi="Times New Roman" w:cs="Times New Roman"/>
          <w:sz w:val="24"/>
          <w:szCs w:val="24"/>
        </w:rPr>
        <w:t>d</w:t>
      </w:r>
      <w:r w:rsidR="00512E7E">
        <w:rPr>
          <w:rFonts w:ascii="Times New Roman" w:hAnsi="Times New Roman" w:cs="Times New Roman"/>
          <w:sz w:val="24"/>
          <w:szCs w:val="24"/>
        </w:rPr>
        <w:t xml:space="preserve"> the group’s mission of </w:t>
      </w:r>
      <w:r w:rsidR="000240EA">
        <w:rPr>
          <w:rFonts w:ascii="Times New Roman" w:hAnsi="Times New Roman" w:cs="Times New Roman"/>
          <w:sz w:val="24"/>
          <w:szCs w:val="24"/>
        </w:rPr>
        <w:t xml:space="preserve">peaceful protest </w:t>
      </w:r>
      <w:r w:rsidR="00706267">
        <w:rPr>
          <w:rFonts w:ascii="Times New Roman" w:hAnsi="Times New Roman" w:cs="Times New Roman"/>
          <w:sz w:val="24"/>
          <w:szCs w:val="24"/>
        </w:rPr>
        <w:t xml:space="preserve">in order </w:t>
      </w:r>
      <w:r w:rsidR="000240EA">
        <w:rPr>
          <w:rFonts w:ascii="Times New Roman" w:hAnsi="Times New Roman" w:cs="Times New Roman"/>
          <w:sz w:val="24"/>
          <w:szCs w:val="24"/>
        </w:rPr>
        <w:t xml:space="preserve">to </w:t>
      </w:r>
      <w:r w:rsidR="00512E7E">
        <w:rPr>
          <w:rFonts w:ascii="Times New Roman" w:hAnsi="Times New Roman" w:cs="Times New Roman"/>
          <w:sz w:val="24"/>
          <w:szCs w:val="24"/>
        </w:rPr>
        <w:t xml:space="preserve">seek government action </w:t>
      </w:r>
      <w:r w:rsidR="00EF13EB">
        <w:rPr>
          <w:rFonts w:ascii="Times New Roman" w:hAnsi="Times New Roman" w:cs="Times New Roman"/>
          <w:sz w:val="24"/>
          <w:szCs w:val="24"/>
        </w:rPr>
        <w:t>on</w:t>
      </w:r>
      <w:r w:rsidR="00512E7E">
        <w:rPr>
          <w:rFonts w:ascii="Times New Roman" w:hAnsi="Times New Roman" w:cs="Times New Roman"/>
          <w:sz w:val="24"/>
          <w:szCs w:val="24"/>
        </w:rPr>
        <w:t xml:space="preserve"> the contamination of the Tiskele River, but the tone of the POK protests changed </w:t>
      </w:r>
      <w:r w:rsidR="00EF13EB">
        <w:rPr>
          <w:rFonts w:ascii="Times New Roman" w:hAnsi="Times New Roman" w:cs="Times New Roman"/>
          <w:sz w:val="24"/>
          <w:szCs w:val="24"/>
        </w:rPr>
        <w:t xml:space="preserve">markedly </w:t>
      </w:r>
      <w:r w:rsidR="00706267">
        <w:rPr>
          <w:rFonts w:ascii="Times New Roman" w:hAnsi="Times New Roman" w:cs="Times New Roman"/>
          <w:sz w:val="24"/>
          <w:szCs w:val="24"/>
        </w:rPr>
        <w:t>after the Tiskele River caught fire in 2005</w:t>
      </w:r>
      <w:r w:rsidR="00512E7E">
        <w:rPr>
          <w:rFonts w:ascii="Times New Roman" w:hAnsi="Times New Roman" w:cs="Times New Roman"/>
          <w:sz w:val="24"/>
          <w:szCs w:val="24"/>
        </w:rPr>
        <w:t xml:space="preserve">.  </w:t>
      </w:r>
      <w:r w:rsidR="00A0390A">
        <w:rPr>
          <w:rFonts w:ascii="Times New Roman" w:hAnsi="Times New Roman" w:cs="Times New Roman"/>
          <w:sz w:val="24"/>
          <w:szCs w:val="24"/>
        </w:rPr>
        <w:t>At</w:t>
      </w:r>
      <w:r w:rsidR="000240EA">
        <w:rPr>
          <w:rFonts w:ascii="Times New Roman" w:hAnsi="Times New Roman" w:cs="Times New Roman"/>
          <w:sz w:val="24"/>
          <w:szCs w:val="24"/>
        </w:rPr>
        <w:t xml:space="preserve"> their recent rallies, the</w:t>
      </w:r>
      <w:r w:rsidR="00512E7E">
        <w:rPr>
          <w:rFonts w:ascii="Times New Roman" w:hAnsi="Times New Roman" w:cs="Times New Roman"/>
          <w:sz w:val="24"/>
          <w:szCs w:val="24"/>
        </w:rPr>
        <w:t xml:space="preserve"> POK has alleged that </w:t>
      </w:r>
      <w:r>
        <w:rPr>
          <w:rFonts w:ascii="Times New Roman" w:hAnsi="Times New Roman" w:cs="Times New Roman"/>
          <w:sz w:val="24"/>
          <w:szCs w:val="24"/>
        </w:rPr>
        <w:t xml:space="preserve">government corruption and possible collusion has resulted in little to no oversight of </w:t>
      </w:r>
      <w:r w:rsidR="00ED5E5B">
        <w:rPr>
          <w:rFonts w:ascii="Times New Roman" w:hAnsi="Times New Roman" w:cs="Times New Roman"/>
          <w:sz w:val="24"/>
          <w:szCs w:val="24"/>
        </w:rPr>
        <w:t>gas and oil field</w:t>
      </w:r>
      <w:r>
        <w:rPr>
          <w:rFonts w:ascii="Times New Roman" w:hAnsi="Times New Roman" w:cs="Times New Roman"/>
          <w:sz w:val="24"/>
          <w:szCs w:val="24"/>
        </w:rPr>
        <w:t xml:space="preserve"> operations.</w:t>
      </w:r>
      <w:r w:rsidR="00EF13EB">
        <w:rPr>
          <w:rFonts w:ascii="Times New Roman" w:hAnsi="Times New Roman" w:cs="Times New Roman"/>
          <w:sz w:val="24"/>
          <w:szCs w:val="24"/>
        </w:rPr>
        <w:t xml:space="preserve">  POK rallies have also been marked by an increase in </w:t>
      </w:r>
      <w:r w:rsidR="00831E80" w:rsidRPr="00831E80">
        <w:rPr>
          <w:rFonts w:ascii="Times New Roman" w:hAnsi="Times New Roman" w:cs="Times New Roman"/>
          <w:sz w:val="24"/>
          <w:szCs w:val="24"/>
        </w:rPr>
        <w:t xml:space="preserve">civil disobedience </w:t>
      </w:r>
      <w:r w:rsidR="00831E80">
        <w:rPr>
          <w:rFonts w:ascii="Times New Roman" w:hAnsi="Times New Roman" w:cs="Times New Roman"/>
          <w:sz w:val="24"/>
          <w:szCs w:val="24"/>
        </w:rPr>
        <w:t>and militant, violent action.  It is unclear if this represents a change in tactics by Karel, or if it is evidence that he has lost some measure of control over the more radical members of his group.</w:t>
      </w:r>
    </w:p>
    <w:p w:rsidR="00E125CE" w:rsidRDefault="00E125CE">
      <w:pPr>
        <w:rPr>
          <w:rFonts w:ascii="Times New Roman" w:hAnsi="Times New Roman" w:cs="Times New Roman"/>
          <w:sz w:val="24"/>
          <w:szCs w:val="24"/>
        </w:rPr>
      </w:pPr>
    </w:p>
    <w:p w:rsidR="00A0390A" w:rsidRDefault="00A0390A" w:rsidP="00A0390A">
      <w:pPr>
        <w:rPr>
          <w:rFonts w:ascii="Times New Roman" w:hAnsi="Times New Roman" w:cs="Times New Roman"/>
          <w:b/>
          <w:sz w:val="24"/>
          <w:szCs w:val="24"/>
          <w:u w:val="single"/>
        </w:rPr>
      </w:pPr>
      <w:r>
        <w:rPr>
          <w:rFonts w:ascii="Times New Roman" w:hAnsi="Times New Roman" w:cs="Times New Roman"/>
          <w:b/>
          <w:sz w:val="24"/>
          <w:szCs w:val="24"/>
          <w:u w:val="single"/>
        </w:rPr>
        <w:t>Three Possible Futures</w:t>
      </w:r>
      <w:r w:rsidRPr="00C93AE2">
        <w:rPr>
          <w:rFonts w:ascii="Times New Roman" w:hAnsi="Times New Roman" w:cs="Times New Roman"/>
          <w:b/>
          <w:sz w:val="24"/>
          <w:szCs w:val="24"/>
          <w:u w:val="single"/>
        </w:rPr>
        <w:t xml:space="preserve"> (200</w:t>
      </w:r>
      <w:r>
        <w:rPr>
          <w:rFonts w:ascii="Times New Roman" w:hAnsi="Times New Roman" w:cs="Times New Roman"/>
          <w:b/>
          <w:sz w:val="24"/>
          <w:szCs w:val="24"/>
          <w:u w:val="single"/>
        </w:rPr>
        <w:t>9</w:t>
      </w:r>
      <w:r w:rsidR="00E676B6">
        <w:rPr>
          <w:rFonts w:ascii="Times New Roman" w:hAnsi="Times New Roman" w:cs="Times New Roman"/>
          <w:b/>
          <w:sz w:val="24"/>
          <w:szCs w:val="24"/>
          <w:u w:val="single"/>
        </w:rPr>
        <w:t xml:space="preserve"> and forward</w:t>
      </w:r>
      <w:r w:rsidRPr="00C93AE2">
        <w:rPr>
          <w:rFonts w:ascii="Times New Roman" w:hAnsi="Times New Roman" w:cs="Times New Roman"/>
          <w:b/>
          <w:sz w:val="24"/>
          <w:szCs w:val="24"/>
          <w:u w:val="single"/>
        </w:rPr>
        <w:t>)</w:t>
      </w:r>
    </w:p>
    <w:p w:rsidR="00EB4362"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Social movements go through stages of growth and change, in some cases growing systematically in strength and impact over time and in others fluctuating in response to internal dynamics and external pressures.  </w:t>
      </w:r>
      <w:r w:rsidR="00B46D2C">
        <w:rPr>
          <w:rFonts w:ascii="Times New Roman" w:hAnsi="Times New Roman" w:cs="Times New Roman"/>
          <w:sz w:val="24"/>
          <w:szCs w:val="24"/>
        </w:rPr>
        <w:t xml:space="preserve">To accomplish its goals, a social movement </w:t>
      </w:r>
      <w:r w:rsidR="001A0CB1" w:rsidRPr="001A0CB1">
        <w:rPr>
          <w:rFonts w:ascii="Times New Roman" w:hAnsi="Times New Roman" w:cs="Times New Roman"/>
          <w:sz w:val="24"/>
          <w:szCs w:val="24"/>
        </w:rPr>
        <w:t>needs to win over the neutrality, sympathies, opinions, and even support of an increasingly larger majority of the populace and involve many of them in the process of opposition and change. The central agency of opposition must slowly change from the new wave activists and groups to the great majority of nonpolitical populace</w:t>
      </w:r>
      <w:r w:rsidR="00B46D2C">
        <w:rPr>
          <w:rFonts w:ascii="Times New Roman" w:hAnsi="Times New Roman" w:cs="Times New Roman"/>
          <w:sz w:val="24"/>
          <w:szCs w:val="24"/>
        </w:rPr>
        <w:t xml:space="preserve"> </w:t>
      </w:r>
      <w:r w:rsidR="001A0CB1" w:rsidRPr="001A0CB1">
        <w:rPr>
          <w:rFonts w:ascii="Times New Roman" w:hAnsi="Times New Roman" w:cs="Times New Roman"/>
          <w:sz w:val="24"/>
          <w:szCs w:val="24"/>
        </w:rPr>
        <w:t xml:space="preserve">and the mainstream political forces as they are convinced to agree with the movement's position. The majority stage is a long process of eroding the social, political, and economic supports that enable the powerholders to continue their policies. </w:t>
      </w:r>
    </w:p>
    <w:p w:rsidR="00456446" w:rsidRPr="00456446"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Movements can also cease to exist, most commonly when a movement’s central cause has been addressed.  </w:t>
      </w:r>
      <w:r w:rsidR="00EB4362">
        <w:rPr>
          <w:rFonts w:ascii="Times New Roman" w:hAnsi="Times New Roman" w:cs="Times New Roman"/>
          <w:sz w:val="24"/>
          <w:szCs w:val="24"/>
        </w:rPr>
        <w:t xml:space="preserve">Movements may also end due to internal factors such as failure to adapt political agendas to changing contexts or concerns of members, or internal conflicts over politics and power.  </w:t>
      </w:r>
      <w:r>
        <w:rPr>
          <w:rFonts w:ascii="Times New Roman" w:hAnsi="Times New Roman" w:cs="Times New Roman"/>
          <w:sz w:val="24"/>
          <w:szCs w:val="24"/>
        </w:rPr>
        <w:t xml:space="preserve">Other reasons for movements to cease include systematic suppression by external forces that dissipate actors and make action impossible.  This can include targeted harassment and killing of key activists, and campaigns to discredit visible leaders. </w:t>
      </w:r>
      <w:r w:rsidR="00EB4362">
        <w:rPr>
          <w:rFonts w:ascii="Times New Roman" w:hAnsi="Times New Roman" w:cs="Times New Roman"/>
          <w:sz w:val="24"/>
          <w:szCs w:val="24"/>
        </w:rPr>
        <w:t xml:space="preserve"> While repression can suppress a social movement, it may make militancy more likely if it suppresses moderate alternatives, radicalizes remaining supporters, and creates martyrs and myths that militants use to justify their actions.</w:t>
      </w:r>
    </w:p>
    <w:p w:rsidR="00C326BE" w:rsidRDefault="00EB4362" w:rsidP="00A0390A">
      <w:pPr>
        <w:rPr>
          <w:rFonts w:ascii="Times New Roman" w:hAnsi="Times New Roman" w:cs="Times New Roman"/>
          <w:sz w:val="24"/>
          <w:szCs w:val="24"/>
        </w:rPr>
      </w:pPr>
      <w:r>
        <w:rPr>
          <w:rFonts w:ascii="Times New Roman" w:hAnsi="Times New Roman" w:cs="Times New Roman"/>
          <w:sz w:val="24"/>
          <w:szCs w:val="24"/>
        </w:rPr>
        <w:t>In the context of the lifecycle of a social movement, t</w:t>
      </w:r>
      <w:r w:rsidR="00A0390A">
        <w:rPr>
          <w:rFonts w:ascii="Times New Roman" w:hAnsi="Times New Roman" w:cs="Times New Roman"/>
          <w:sz w:val="24"/>
          <w:szCs w:val="24"/>
        </w:rPr>
        <w:t xml:space="preserve">he authors see three possible futures for the POK: </w:t>
      </w:r>
      <w:r w:rsidR="00B77C0F">
        <w:rPr>
          <w:rFonts w:ascii="Times New Roman" w:hAnsi="Times New Roman" w:cs="Times New Roman"/>
          <w:sz w:val="24"/>
          <w:szCs w:val="24"/>
        </w:rPr>
        <w:t xml:space="preserve">dissolution, </w:t>
      </w:r>
      <w:r>
        <w:rPr>
          <w:rFonts w:ascii="Times New Roman" w:hAnsi="Times New Roman" w:cs="Times New Roman"/>
          <w:sz w:val="24"/>
          <w:szCs w:val="24"/>
        </w:rPr>
        <w:t xml:space="preserve">consolidation into a political entity, </w:t>
      </w:r>
      <w:r w:rsidR="00B77C0F">
        <w:rPr>
          <w:rFonts w:ascii="Times New Roman" w:hAnsi="Times New Roman" w:cs="Times New Roman"/>
          <w:sz w:val="24"/>
          <w:szCs w:val="24"/>
        </w:rPr>
        <w:t xml:space="preserve">or </w:t>
      </w:r>
      <w:r w:rsidR="00060DDC">
        <w:rPr>
          <w:rFonts w:ascii="Times New Roman" w:hAnsi="Times New Roman" w:cs="Times New Roman"/>
          <w:sz w:val="24"/>
          <w:szCs w:val="24"/>
        </w:rPr>
        <w:t>radicalization</w:t>
      </w:r>
      <w:r w:rsidR="00B77C0F">
        <w:rPr>
          <w:rFonts w:ascii="Times New Roman" w:hAnsi="Times New Roman" w:cs="Times New Roman"/>
          <w:sz w:val="24"/>
          <w:szCs w:val="24"/>
        </w:rPr>
        <w:t xml:space="preserve">.  The </w:t>
      </w:r>
      <w:r w:rsidR="00B4324B">
        <w:rPr>
          <w:rFonts w:ascii="Times New Roman" w:hAnsi="Times New Roman" w:cs="Times New Roman"/>
          <w:sz w:val="24"/>
          <w:szCs w:val="24"/>
        </w:rPr>
        <w:t xml:space="preserve">most likely future is the one </w:t>
      </w:r>
      <w:r w:rsidR="00E676B6">
        <w:rPr>
          <w:rFonts w:ascii="Times New Roman" w:hAnsi="Times New Roman" w:cs="Times New Roman"/>
          <w:sz w:val="24"/>
          <w:szCs w:val="24"/>
        </w:rPr>
        <w:t>in which</w:t>
      </w:r>
      <w:r w:rsidR="00B4324B">
        <w:rPr>
          <w:rFonts w:ascii="Times New Roman" w:hAnsi="Times New Roman" w:cs="Times New Roman"/>
          <w:sz w:val="24"/>
          <w:szCs w:val="24"/>
        </w:rPr>
        <w:t xml:space="preserve"> the POK, like so many other social movements before it, dissolve</w:t>
      </w:r>
      <w:r w:rsidR="00E676B6">
        <w:rPr>
          <w:rFonts w:ascii="Times New Roman" w:hAnsi="Times New Roman" w:cs="Times New Roman"/>
          <w:sz w:val="24"/>
          <w:szCs w:val="24"/>
        </w:rPr>
        <w:t>s</w:t>
      </w:r>
      <w:r w:rsidR="00B4324B">
        <w:rPr>
          <w:rFonts w:ascii="Times New Roman" w:hAnsi="Times New Roman" w:cs="Times New Roman"/>
          <w:sz w:val="24"/>
          <w:szCs w:val="24"/>
        </w:rPr>
        <w:t xml:space="preserve"> before it can achieve its goals.</w:t>
      </w:r>
    </w:p>
    <w:p w:rsidR="00EB4362" w:rsidRDefault="00EB4362" w:rsidP="00A0390A">
      <w:pPr>
        <w:rPr>
          <w:rFonts w:ascii="Times New Roman" w:hAnsi="Times New Roman" w:cs="Times New Roman"/>
          <w:sz w:val="24"/>
          <w:szCs w:val="24"/>
        </w:rPr>
      </w:pPr>
    </w:p>
    <w:p w:rsidR="00EB4362" w:rsidRDefault="00EB4362" w:rsidP="00EB4362">
      <w:pPr>
        <w:rPr>
          <w:rFonts w:ascii="Times New Roman" w:hAnsi="Times New Roman" w:cs="Times New Roman"/>
          <w:sz w:val="24"/>
          <w:szCs w:val="24"/>
          <w:u w:val="single"/>
        </w:rPr>
      </w:pPr>
      <w:r>
        <w:rPr>
          <w:rFonts w:ascii="Times New Roman" w:hAnsi="Times New Roman" w:cs="Times New Roman"/>
          <w:sz w:val="24"/>
          <w:szCs w:val="24"/>
          <w:u w:val="single"/>
        </w:rPr>
        <w:t xml:space="preserve">Dissolution of the POK </w:t>
      </w:r>
    </w:p>
    <w:p w:rsidR="00EB4362" w:rsidRDefault="00EB4362" w:rsidP="00EB4362">
      <w:pPr>
        <w:rPr>
          <w:rFonts w:ascii="Times New Roman" w:hAnsi="Times New Roman" w:cs="Times New Roman"/>
          <w:sz w:val="24"/>
          <w:szCs w:val="24"/>
        </w:rPr>
      </w:pPr>
      <w:r>
        <w:rPr>
          <w:rFonts w:ascii="Times New Roman" w:hAnsi="Times New Roman" w:cs="Times New Roman"/>
          <w:color w:val="111111"/>
          <w:sz w:val="24"/>
          <w:szCs w:val="24"/>
        </w:rPr>
        <w:t>T</w:t>
      </w:r>
      <w:r w:rsidRPr="0090767D">
        <w:rPr>
          <w:rFonts w:ascii="Times New Roman" w:hAnsi="Times New Roman" w:cs="Times New Roman"/>
          <w:color w:val="111111"/>
          <w:sz w:val="24"/>
          <w:szCs w:val="24"/>
        </w:rPr>
        <w:t xml:space="preserve">hose who joined the </w:t>
      </w:r>
      <w:r>
        <w:rPr>
          <w:rFonts w:ascii="Times New Roman" w:hAnsi="Times New Roman" w:cs="Times New Roman"/>
          <w:color w:val="111111"/>
          <w:sz w:val="24"/>
          <w:szCs w:val="24"/>
        </w:rPr>
        <w:t>POK</w:t>
      </w:r>
      <w:r w:rsidRPr="0090767D">
        <w:rPr>
          <w:rFonts w:ascii="Times New Roman" w:hAnsi="Times New Roman" w:cs="Times New Roman"/>
          <w:color w:val="111111"/>
          <w:sz w:val="24"/>
          <w:szCs w:val="24"/>
        </w:rPr>
        <w:t xml:space="preserve"> when it was growing expect rapid success. </w:t>
      </w:r>
      <w:r>
        <w:rPr>
          <w:rFonts w:ascii="Times New Roman" w:hAnsi="Times New Roman" w:cs="Times New Roman"/>
          <w:color w:val="111111"/>
          <w:sz w:val="24"/>
          <w:szCs w:val="24"/>
        </w:rPr>
        <w:t>If this is not realized, members experience feelings of hopelessness and burn-out and will leave the organization</w:t>
      </w:r>
      <w:r w:rsidRPr="0090767D">
        <w:rPr>
          <w:rFonts w:ascii="Times New Roman" w:hAnsi="Times New Roman" w:cs="Times New Roman"/>
          <w:sz w:val="24"/>
          <w:szCs w:val="24"/>
        </w:rPr>
        <w:t>.</w:t>
      </w:r>
      <w:r>
        <w:rPr>
          <w:rFonts w:ascii="Times New Roman" w:hAnsi="Times New Roman" w:cs="Times New Roman"/>
          <w:sz w:val="24"/>
          <w:szCs w:val="24"/>
        </w:rPr>
        <w:t xml:space="preserve">  This future is the most likely, especially if Elian Karel or others of the dominant POK personalities </w:t>
      </w:r>
      <w:r>
        <w:rPr>
          <w:rFonts w:ascii="Times New Roman" w:hAnsi="Times New Roman" w:cs="Times New Roman"/>
          <w:sz w:val="24"/>
          <w:szCs w:val="24"/>
        </w:rPr>
        <w:lastRenderedPageBreak/>
        <w:t>fail to make progress in engaging the Kronosian government or become disillusioned and leave the group.</w:t>
      </w:r>
      <w:r w:rsidR="008108D0">
        <w:rPr>
          <w:rFonts w:ascii="Times New Roman" w:hAnsi="Times New Roman" w:cs="Times New Roman"/>
          <w:sz w:val="24"/>
          <w:szCs w:val="24"/>
        </w:rPr>
        <w:t xml:space="preserve">  Dissolution is also likely if the Kronosian government suppresses the POK’s ability to act</w:t>
      </w:r>
      <w:r w:rsidR="00AC0618">
        <w:rPr>
          <w:rFonts w:ascii="Times New Roman" w:hAnsi="Times New Roman" w:cs="Times New Roman"/>
          <w:sz w:val="24"/>
          <w:szCs w:val="24"/>
        </w:rPr>
        <w:t>, leaving the membership feeling powerless and ineffective</w:t>
      </w:r>
      <w:r w:rsidR="008108D0">
        <w:rPr>
          <w:rFonts w:ascii="Times New Roman" w:hAnsi="Times New Roman" w:cs="Times New Roman"/>
          <w:sz w:val="24"/>
          <w:szCs w:val="24"/>
        </w:rPr>
        <w:t xml:space="preserve">. </w:t>
      </w:r>
    </w:p>
    <w:p w:rsidR="00B77C0F" w:rsidRDefault="00B77C0F" w:rsidP="00A0390A">
      <w:pPr>
        <w:rPr>
          <w:rFonts w:ascii="Times New Roman" w:hAnsi="Times New Roman" w:cs="Times New Roman"/>
          <w:sz w:val="24"/>
          <w:szCs w:val="24"/>
        </w:rPr>
      </w:pPr>
    </w:p>
    <w:p w:rsidR="00B77C0F" w:rsidRDefault="00B77C0F" w:rsidP="00A0390A">
      <w:pPr>
        <w:rPr>
          <w:rFonts w:ascii="Times New Roman" w:hAnsi="Times New Roman" w:cs="Times New Roman"/>
          <w:sz w:val="24"/>
          <w:szCs w:val="24"/>
          <w:u w:val="single"/>
        </w:rPr>
      </w:pPr>
      <w:r>
        <w:rPr>
          <w:rFonts w:ascii="Times New Roman" w:hAnsi="Times New Roman" w:cs="Times New Roman"/>
          <w:sz w:val="24"/>
          <w:szCs w:val="24"/>
          <w:u w:val="single"/>
        </w:rPr>
        <w:t>The POK as a Political Entity</w:t>
      </w:r>
    </w:p>
    <w:p w:rsidR="00B77C0F" w:rsidRPr="00B77C0F" w:rsidRDefault="00B77C0F" w:rsidP="00A0390A">
      <w:r>
        <w:rPr>
          <w:rFonts w:ascii="Times New Roman" w:hAnsi="Times New Roman" w:cs="Times New Roman"/>
          <w:sz w:val="24"/>
          <w:szCs w:val="24"/>
        </w:rPr>
        <w:t>The POK, under the leadership of its popular leader Elian Karel, could become a powerful political entity.  This future can be achieved if Karel is successful in consolidating the POK membership</w:t>
      </w:r>
      <w:r w:rsidR="001A0CB1">
        <w:rPr>
          <w:rFonts w:ascii="Times New Roman" w:hAnsi="Times New Roman" w:cs="Times New Roman"/>
          <w:sz w:val="24"/>
          <w:szCs w:val="24"/>
        </w:rPr>
        <w:t>, formalizing a leadership structure</w:t>
      </w:r>
      <w:r>
        <w:rPr>
          <w:rFonts w:ascii="Times New Roman" w:hAnsi="Times New Roman" w:cs="Times New Roman"/>
          <w:sz w:val="24"/>
          <w:szCs w:val="24"/>
        </w:rPr>
        <w:t xml:space="preserve"> and popularize their agenda.  </w:t>
      </w:r>
      <w:r w:rsidR="001A0CB1">
        <w:rPr>
          <w:rFonts w:ascii="Times New Roman" w:hAnsi="Times New Roman" w:cs="Times New Roman"/>
          <w:sz w:val="24"/>
          <w:szCs w:val="24"/>
        </w:rPr>
        <w:t>Karel will need to</w:t>
      </w:r>
      <w:r w:rsidR="001A0CB1" w:rsidRPr="001A0CB1">
        <w:rPr>
          <w:rFonts w:ascii="Times New Roman" w:hAnsi="Times New Roman" w:cs="Times New Roman"/>
          <w:sz w:val="24"/>
          <w:szCs w:val="24"/>
        </w:rPr>
        <w:t xml:space="preserve"> </w:t>
      </w:r>
      <w:r w:rsidR="001A0CB1">
        <w:rPr>
          <w:rFonts w:ascii="Times New Roman" w:hAnsi="Times New Roman" w:cs="Times New Roman"/>
          <w:sz w:val="24"/>
          <w:szCs w:val="24"/>
        </w:rPr>
        <w:t>b</w:t>
      </w:r>
      <w:r w:rsidR="001A0CB1" w:rsidRPr="001A0CB1">
        <w:rPr>
          <w:rFonts w:ascii="Times New Roman" w:hAnsi="Times New Roman" w:cs="Times New Roman"/>
          <w:sz w:val="24"/>
          <w:szCs w:val="24"/>
        </w:rPr>
        <w:t>uild a broad-based pluralized movement</w:t>
      </w:r>
      <w:r w:rsidR="001A0CB1">
        <w:rPr>
          <w:rFonts w:ascii="Times New Roman" w:hAnsi="Times New Roman" w:cs="Times New Roman"/>
          <w:sz w:val="24"/>
          <w:szCs w:val="24"/>
        </w:rPr>
        <w:t>, conduct m</w:t>
      </w:r>
      <w:r w:rsidR="001A0CB1" w:rsidRPr="001A0CB1">
        <w:rPr>
          <w:rFonts w:ascii="Times New Roman" w:hAnsi="Times New Roman" w:cs="Times New Roman"/>
          <w:sz w:val="24"/>
          <w:szCs w:val="24"/>
        </w:rPr>
        <w:t>assive public education and conversion</w:t>
      </w:r>
      <w:r w:rsidR="001A0CB1">
        <w:rPr>
          <w:rFonts w:ascii="Times New Roman" w:hAnsi="Times New Roman" w:cs="Times New Roman"/>
          <w:sz w:val="24"/>
          <w:szCs w:val="24"/>
        </w:rPr>
        <w:t>, r</w:t>
      </w:r>
      <w:r w:rsidR="001A0CB1" w:rsidRPr="001A0CB1">
        <w:rPr>
          <w:rFonts w:ascii="Times New Roman" w:hAnsi="Times New Roman" w:cs="Times New Roman"/>
          <w:sz w:val="24"/>
          <w:szCs w:val="24"/>
        </w:rPr>
        <w:t xml:space="preserve">enew </w:t>
      </w:r>
      <w:r w:rsidR="001A0CB1">
        <w:rPr>
          <w:rFonts w:ascii="Times New Roman" w:hAnsi="Times New Roman" w:cs="Times New Roman"/>
          <w:sz w:val="24"/>
          <w:szCs w:val="24"/>
        </w:rPr>
        <w:t xml:space="preserve">the </w:t>
      </w:r>
      <w:r w:rsidR="001A0CB1" w:rsidRPr="001A0CB1">
        <w:rPr>
          <w:rFonts w:ascii="Times New Roman" w:hAnsi="Times New Roman" w:cs="Times New Roman"/>
          <w:sz w:val="24"/>
          <w:szCs w:val="24"/>
        </w:rPr>
        <w:t>use of mainstream political and social institutions</w:t>
      </w:r>
      <w:r w:rsidR="001A0CB1">
        <w:rPr>
          <w:rFonts w:ascii="Times New Roman" w:hAnsi="Times New Roman" w:cs="Times New Roman"/>
          <w:sz w:val="24"/>
          <w:szCs w:val="24"/>
        </w:rPr>
        <w:t xml:space="preserve">, and </w:t>
      </w:r>
      <w:r w:rsidR="001A0CB1" w:rsidRPr="001A0CB1">
        <w:rPr>
          <w:rFonts w:ascii="Times New Roman" w:hAnsi="Times New Roman" w:cs="Times New Roman"/>
          <w:sz w:val="24"/>
          <w:szCs w:val="24"/>
        </w:rPr>
        <w:t>develop programs in which large numbers of common citizens can become actively involved in programs that challenge current traditions, policies, and laws</w:t>
      </w:r>
      <w:r w:rsidR="001A0CB1">
        <w:rPr>
          <w:rFonts w:ascii="Times New Roman" w:hAnsi="Times New Roman" w:cs="Times New Roman"/>
          <w:sz w:val="24"/>
          <w:szCs w:val="24"/>
        </w:rPr>
        <w:t>.</w:t>
      </w:r>
    </w:p>
    <w:p w:rsidR="00B4324B" w:rsidRDefault="00B4324B" w:rsidP="00B77C0F">
      <w:pPr>
        <w:rPr>
          <w:rFonts w:ascii="Times New Roman" w:hAnsi="Times New Roman" w:cs="Times New Roman"/>
          <w:sz w:val="24"/>
          <w:szCs w:val="24"/>
        </w:rPr>
      </w:pPr>
    </w:p>
    <w:p w:rsidR="00B4324B" w:rsidRDefault="00060DDC" w:rsidP="00B4324B">
      <w:pPr>
        <w:rPr>
          <w:rFonts w:ascii="Times New Roman" w:hAnsi="Times New Roman" w:cs="Times New Roman"/>
          <w:sz w:val="24"/>
          <w:szCs w:val="24"/>
          <w:u w:val="single"/>
        </w:rPr>
      </w:pPr>
      <w:r>
        <w:rPr>
          <w:rFonts w:ascii="Times New Roman" w:hAnsi="Times New Roman" w:cs="Times New Roman"/>
          <w:sz w:val="24"/>
          <w:szCs w:val="24"/>
          <w:u w:val="single"/>
        </w:rPr>
        <w:t>Radicalization of t</w:t>
      </w:r>
      <w:r w:rsidR="0007298C">
        <w:rPr>
          <w:rFonts w:ascii="Times New Roman" w:hAnsi="Times New Roman" w:cs="Times New Roman"/>
          <w:sz w:val="24"/>
          <w:szCs w:val="24"/>
          <w:u w:val="single"/>
        </w:rPr>
        <w:t>he POK</w:t>
      </w:r>
    </w:p>
    <w:p w:rsidR="00B4324B" w:rsidRPr="00A369CD" w:rsidRDefault="00A369CD" w:rsidP="00B77C0F">
      <w:pPr>
        <w:rPr>
          <w:rFonts w:ascii="Times New Roman" w:hAnsi="Times New Roman" w:cs="Times New Roman"/>
          <w:sz w:val="24"/>
          <w:szCs w:val="24"/>
        </w:rPr>
      </w:pPr>
      <w:r>
        <w:rPr>
          <w:rFonts w:ascii="Times New Roman" w:hAnsi="Times New Roman" w:cs="Times New Roman"/>
          <w:sz w:val="24"/>
          <w:szCs w:val="24"/>
        </w:rPr>
        <w:t>A large number</w:t>
      </w:r>
      <w:r w:rsidRPr="00A369CD">
        <w:rPr>
          <w:rFonts w:ascii="Times New Roman" w:hAnsi="Times New Roman" w:cs="Times New Roman"/>
          <w:sz w:val="24"/>
          <w:szCs w:val="24"/>
        </w:rPr>
        <w:t xml:space="preserve"> of the</w:t>
      </w:r>
      <w:r>
        <w:rPr>
          <w:rFonts w:ascii="Times New Roman" w:hAnsi="Times New Roman" w:cs="Times New Roman"/>
          <w:sz w:val="24"/>
          <w:szCs w:val="24"/>
        </w:rPr>
        <w:t xml:space="preserve"> POK members recruited since 2001 are </w:t>
      </w:r>
      <w:r w:rsidR="00EB4362">
        <w:rPr>
          <w:rFonts w:ascii="Times New Roman" w:hAnsi="Times New Roman" w:cs="Times New Roman"/>
          <w:sz w:val="24"/>
          <w:szCs w:val="24"/>
        </w:rPr>
        <w:t>under</w:t>
      </w:r>
      <w:r w:rsidR="0007298C">
        <w:rPr>
          <w:rFonts w:ascii="Times New Roman" w:hAnsi="Times New Roman" w:cs="Times New Roman"/>
          <w:sz w:val="24"/>
          <w:szCs w:val="24"/>
        </w:rPr>
        <w:t>-</w:t>
      </w:r>
      <w:r w:rsidR="00EB4362">
        <w:rPr>
          <w:rFonts w:ascii="Times New Roman" w:hAnsi="Times New Roman" w:cs="Times New Roman"/>
          <w:sz w:val="24"/>
          <w:szCs w:val="24"/>
        </w:rPr>
        <w:t xml:space="preserve">employed </w:t>
      </w:r>
      <w:r w:rsidR="0007298C">
        <w:rPr>
          <w:rFonts w:ascii="Times New Roman" w:hAnsi="Times New Roman" w:cs="Times New Roman"/>
          <w:sz w:val="24"/>
          <w:szCs w:val="24"/>
        </w:rPr>
        <w:t xml:space="preserve">and under-educated </w:t>
      </w:r>
      <w:r>
        <w:rPr>
          <w:rFonts w:ascii="Times New Roman" w:hAnsi="Times New Roman" w:cs="Times New Roman"/>
          <w:sz w:val="24"/>
          <w:szCs w:val="24"/>
        </w:rPr>
        <w:t xml:space="preserve">young males who feel as if they have no future since </w:t>
      </w:r>
      <w:r w:rsidR="00EB4362">
        <w:rPr>
          <w:rFonts w:ascii="Times New Roman" w:hAnsi="Times New Roman" w:cs="Times New Roman"/>
          <w:sz w:val="24"/>
          <w:szCs w:val="24"/>
        </w:rPr>
        <w:t>the</w:t>
      </w:r>
      <w:r w:rsidR="00B42C04">
        <w:rPr>
          <w:rFonts w:ascii="Times New Roman" w:hAnsi="Times New Roman" w:cs="Times New Roman"/>
          <w:sz w:val="24"/>
          <w:szCs w:val="24"/>
        </w:rPr>
        <w:t>ir</w:t>
      </w:r>
      <w:r w:rsidR="00EB4362">
        <w:rPr>
          <w:rFonts w:ascii="Times New Roman" w:hAnsi="Times New Roman" w:cs="Times New Roman"/>
          <w:sz w:val="24"/>
          <w:szCs w:val="24"/>
        </w:rPr>
        <w:t xml:space="preserve"> </w:t>
      </w:r>
      <w:r w:rsidR="0007298C">
        <w:rPr>
          <w:rFonts w:ascii="Times New Roman" w:hAnsi="Times New Roman" w:cs="Times New Roman"/>
          <w:sz w:val="24"/>
          <w:szCs w:val="24"/>
        </w:rPr>
        <w:t>country is changing from an agrarian-based economy to an energy-based economy</w:t>
      </w:r>
      <w:r w:rsidR="00B42C04">
        <w:rPr>
          <w:rFonts w:ascii="Times New Roman" w:hAnsi="Times New Roman" w:cs="Times New Roman"/>
          <w:sz w:val="24"/>
          <w:szCs w:val="24"/>
        </w:rPr>
        <w:t xml:space="preserve"> in which </w:t>
      </w:r>
      <w:r w:rsidR="00BB6C08">
        <w:rPr>
          <w:rFonts w:ascii="Times New Roman" w:hAnsi="Times New Roman" w:cs="Times New Roman"/>
          <w:sz w:val="24"/>
          <w:szCs w:val="24"/>
        </w:rPr>
        <w:t xml:space="preserve">they </w:t>
      </w:r>
      <w:r w:rsidR="00B42C04">
        <w:rPr>
          <w:rFonts w:ascii="Times New Roman" w:hAnsi="Times New Roman" w:cs="Times New Roman"/>
          <w:sz w:val="24"/>
          <w:szCs w:val="24"/>
        </w:rPr>
        <w:t>are unable to compete against outsiders for</w:t>
      </w:r>
      <w:r w:rsidR="00BB6C08">
        <w:rPr>
          <w:rFonts w:ascii="Times New Roman" w:hAnsi="Times New Roman" w:cs="Times New Roman"/>
          <w:sz w:val="24"/>
          <w:szCs w:val="24"/>
        </w:rPr>
        <w:t xml:space="preserve"> </w:t>
      </w:r>
      <w:r w:rsidR="00B42C04">
        <w:rPr>
          <w:rFonts w:ascii="Times New Roman" w:hAnsi="Times New Roman" w:cs="Times New Roman"/>
          <w:sz w:val="24"/>
          <w:szCs w:val="24"/>
        </w:rPr>
        <w:t>high paying jobs</w:t>
      </w:r>
      <w:r w:rsidR="0007298C">
        <w:rPr>
          <w:rFonts w:ascii="Times New Roman" w:hAnsi="Times New Roman" w:cs="Times New Roman"/>
          <w:sz w:val="24"/>
          <w:szCs w:val="24"/>
        </w:rPr>
        <w:t>.</w:t>
      </w:r>
      <w:r>
        <w:rPr>
          <w:rFonts w:ascii="Times New Roman" w:hAnsi="Times New Roman" w:cs="Times New Roman"/>
          <w:sz w:val="24"/>
          <w:szCs w:val="24"/>
        </w:rPr>
        <w:t xml:space="preserve">  Elian Karel has so far been able to control these members and channel their energy towards political protest.  Should Karel leave the POK, leadership of the group would probably fall to either Si</w:t>
      </w:r>
      <w:r w:rsidR="0007298C">
        <w:rPr>
          <w:rFonts w:ascii="Times New Roman" w:hAnsi="Times New Roman" w:cs="Times New Roman"/>
          <w:sz w:val="24"/>
          <w:szCs w:val="24"/>
        </w:rPr>
        <w:t xml:space="preserve">lvia Marek or </w:t>
      </w:r>
      <w:proofErr w:type="spellStart"/>
      <w:r w:rsidR="0007298C">
        <w:rPr>
          <w:rFonts w:ascii="Times New Roman" w:hAnsi="Times New Roman" w:cs="Times New Roman"/>
          <w:sz w:val="24"/>
          <w:szCs w:val="24"/>
        </w:rPr>
        <w:t>Mandor</w:t>
      </w:r>
      <w:proofErr w:type="spellEnd"/>
      <w:r w:rsidR="0007298C">
        <w:rPr>
          <w:rFonts w:ascii="Times New Roman" w:hAnsi="Times New Roman" w:cs="Times New Roman"/>
          <w:sz w:val="24"/>
          <w:szCs w:val="24"/>
        </w:rPr>
        <w:t xml:space="preserve"> Vann</w:t>
      </w:r>
      <w:r w:rsidR="00A50922">
        <w:rPr>
          <w:rFonts w:ascii="Times New Roman" w:hAnsi="Times New Roman" w:cs="Times New Roman"/>
          <w:sz w:val="24"/>
          <w:szCs w:val="24"/>
        </w:rPr>
        <w:t xml:space="preserve"> (see personality profiles below)</w:t>
      </w:r>
      <w:r w:rsidR="0007298C">
        <w:rPr>
          <w:rFonts w:ascii="Times New Roman" w:hAnsi="Times New Roman" w:cs="Times New Roman"/>
          <w:sz w:val="24"/>
          <w:szCs w:val="24"/>
        </w:rPr>
        <w:t xml:space="preserve">.  These young disaffected </w:t>
      </w:r>
      <w:r>
        <w:rPr>
          <w:rFonts w:ascii="Times New Roman" w:hAnsi="Times New Roman" w:cs="Times New Roman"/>
          <w:sz w:val="24"/>
          <w:szCs w:val="24"/>
        </w:rPr>
        <w:t xml:space="preserve">members of the POK </w:t>
      </w:r>
      <w:r w:rsidR="0007298C">
        <w:rPr>
          <w:rFonts w:ascii="Times New Roman" w:hAnsi="Times New Roman" w:cs="Times New Roman"/>
          <w:sz w:val="24"/>
          <w:szCs w:val="24"/>
        </w:rPr>
        <w:t>would likely prove a</w:t>
      </w:r>
      <w:r>
        <w:rPr>
          <w:rFonts w:ascii="Times New Roman" w:hAnsi="Times New Roman" w:cs="Times New Roman"/>
          <w:sz w:val="24"/>
          <w:szCs w:val="24"/>
        </w:rPr>
        <w:t xml:space="preserve"> challenge </w:t>
      </w:r>
      <w:r w:rsidR="0007298C">
        <w:rPr>
          <w:rFonts w:ascii="Times New Roman" w:hAnsi="Times New Roman" w:cs="Times New Roman"/>
          <w:sz w:val="24"/>
          <w:szCs w:val="24"/>
        </w:rPr>
        <w:t xml:space="preserve">for </w:t>
      </w:r>
      <w:r>
        <w:rPr>
          <w:rFonts w:ascii="Times New Roman" w:hAnsi="Times New Roman" w:cs="Times New Roman"/>
          <w:sz w:val="24"/>
          <w:szCs w:val="24"/>
        </w:rPr>
        <w:t>Marek</w:t>
      </w:r>
      <w:r w:rsidR="0007298C">
        <w:rPr>
          <w:rFonts w:ascii="Times New Roman" w:hAnsi="Times New Roman" w:cs="Times New Roman"/>
          <w:sz w:val="24"/>
          <w:szCs w:val="24"/>
        </w:rPr>
        <w:t>’s leadership skills</w:t>
      </w:r>
      <w:r w:rsidR="001D39EE">
        <w:rPr>
          <w:rFonts w:ascii="Times New Roman" w:hAnsi="Times New Roman" w:cs="Times New Roman"/>
          <w:sz w:val="24"/>
          <w:szCs w:val="24"/>
        </w:rPr>
        <w:t xml:space="preserve"> and </w:t>
      </w:r>
      <w:r w:rsidR="0007298C">
        <w:rPr>
          <w:rFonts w:ascii="Times New Roman" w:hAnsi="Times New Roman" w:cs="Times New Roman"/>
          <w:sz w:val="24"/>
          <w:szCs w:val="24"/>
        </w:rPr>
        <w:t xml:space="preserve">many </w:t>
      </w:r>
      <w:r w:rsidR="001D39EE">
        <w:rPr>
          <w:rFonts w:ascii="Times New Roman" w:hAnsi="Times New Roman" w:cs="Times New Roman"/>
          <w:sz w:val="24"/>
          <w:szCs w:val="24"/>
        </w:rPr>
        <w:t>may</w:t>
      </w:r>
      <w:r w:rsidR="0007298C">
        <w:rPr>
          <w:rFonts w:ascii="Times New Roman" w:hAnsi="Times New Roman" w:cs="Times New Roman"/>
          <w:sz w:val="24"/>
          <w:szCs w:val="24"/>
        </w:rPr>
        <w:t xml:space="preserve"> break ranks from her</w:t>
      </w:r>
      <w:r w:rsidR="001D39EE">
        <w:rPr>
          <w:rFonts w:ascii="Times New Roman" w:hAnsi="Times New Roman" w:cs="Times New Roman"/>
          <w:sz w:val="24"/>
          <w:szCs w:val="24"/>
        </w:rPr>
        <w:t xml:space="preserve"> program of peaceful engagement.  Mandor Vann’s </w:t>
      </w:r>
      <w:r w:rsidR="0007298C">
        <w:rPr>
          <w:rFonts w:ascii="Times New Roman" w:hAnsi="Times New Roman" w:cs="Times New Roman"/>
          <w:sz w:val="24"/>
          <w:szCs w:val="24"/>
        </w:rPr>
        <w:t xml:space="preserve">military background makes him more likely to be able to restrain the actions of the disaffected young male members of the POK than Marek, but his ties to Isia and Juliana Vann may make him more sympathetic to a course of more </w:t>
      </w:r>
      <w:r w:rsidR="00060DDC">
        <w:rPr>
          <w:rFonts w:ascii="Times New Roman" w:hAnsi="Times New Roman" w:cs="Times New Roman"/>
          <w:sz w:val="24"/>
          <w:szCs w:val="24"/>
        </w:rPr>
        <w:t>radical action to promote the POK agenda</w:t>
      </w:r>
      <w:r w:rsidR="001D39EE">
        <w:rPr>
          <w:rFonts w:ascii="Times New Roman" w:hAnsi="Times New Roman" w:cs="Times New Roman"/>
          <w:sz w:val="24"/>
          <w:szCs w:val="24"/>
        </w:rPr>
        <w:t xml:space="preserve">. </w:t>
      </w:r>
      <w:r w:rsidR="00A50922">
        <w:rPr>
          <w:rFonts w:ascii="Times New Roman" w:hAnsi="Times New Roman" w:cs="Times New Roman"/>
          <w:sz w:val="24"/>
          <w:szCs w:val="24"/>
        </w:rPr>
        <w:t xml:space="preserve"> In either case there exists a possibility of radicalization within the POK ranks.</w:t>
      </w:r>
    </w:p>
    <w:p w:rsidR="00A369CD" w:rsidRPr="00A369CD" w:rsidRDefault="00A369CD" w:rsidP="00B77C0F">
      <w:pPr>
        <w:rPr>
          <w:rFonts w:ascii="Times New Roman" w:hAnsi="Times New Roman" w:cs="Times New Roman"/>
          <w:sz w:val="24"/>
          <w:szCs w:val="24"/>
        </w:rPr>
      </w:pPr>
    </w:p>
    <w:p w:rsidR="004304E0" w:rsidRPr="004304E0" w:rsidRDefault="004304E0">
      <w:pPr>
        <w:rPr>
          <w:rFonts w:ascii="Times New Roman" w:hAnsi="Times New Roman" w:cs="Times New Roman"/>
          <w:b/>
          <w:sz w:val="24"/>
          <w:szCs w:val="24"/>
          <w:u w:val="single"/>
        </w:rPr>
      </w:pPr>
      <w:r w:rsidRPr="004304E0">
        <w:rPr>
          <w:rFonts w:ascii="Times New Roman" w:hAnsi="Times New Roman" w:cs="Times New Roman"/>
          <w:b/>
          <w:sz w:val="24"/>
          <w:szCs w:val="24"/>
          <w:u w:val="single"/>
        </w:rPr>
        <w:t>Profile of Dominant POK Personalities</w:t>
      </w:r>
      <w:r w:rsidR="006D6139">
        <w:rPr>
          <w:rFonts w:ascii="Times New Roman" w:hAnsi="Times New Roman" w:cs="Times New Roman"/>
          <w:b/>
          <w:sz w:val="24"/>
          <w:szCs w:val="24"/>
          <w:u w:val="single"/>
        </w:rPr>
        <w:t xml:space="preserve"> (2009)</w:t>
      </w:r>
    </w:p>
    <w:p w:rsidR="004304E0" w:rsidRPr="004304E0" w:rsidRDefault="004304E0">
      <w:pPr>
        <w:rPr>
          <w:rFonts w:ascii="Times New Roman" w:hAnsi="Times New Roman" w:cs="Times New Roman"/>
          <w:sz w:val="24"/>
          <w:szCs w:val="24"/>
          <w:u w:val="single"/>
        </w:rPr>
      </w:pPr>
      <w:r w:rsidRPr="004304E0">
        <w:rPr>
          <w:rFonts w:ascii="Times New Roman" w:hAnsi="Times New Roman" w:cs="Times New Roman"/>
          <w:sz w:val="24"/>
          <w:szCs w:val="24"/>
          <w:u w:val="single"/>
        </w:rPr>
        <w:t>Elian Karel</w:t>
      </w:r>
    </w:p>
    <w:p w:rsidR="004304E0" w:rsidRDefault="004304E0">
      <w:pPr>
        <w:rPr>
          <w:rFonts w:ascii="Times New Roman" w:hAnsi="Times New Roman" w:cs="Times New Roman"/>
          <w:sz w:val="24"/>
          <w:szCs w:val="24"/>
        </w:rPr>
      </w:pPr>
      <w:r>
        <w:rPr>
          <w:rFonts w:ascii="Times New Roman" w:hAnsi="Times New Roman" w:cs="Times New Roman"/>
          <w:sz w:val="24"/>
          <w:szCs w:val="24"/>
        </w:rPr>
        <w:t xml:space="preserve">Current leader of the POK, Karel is </w:t>
      </w:r>
      <w:r w:rsidRPr="004304E0">
        <w:rPr>
          <w:rFonts w:ascii="Times New Roman" w:hAnsi="Times New Roman" w:cs="Times New Roman"/>
          <w:sz w:val="24"/>
          <w:szCs w:val="24"/>
        </w:rPr>
        <w:t xml:space="preserve">a dynamic speaker whose charismatic leadership abilities </w:t>
      </w:r>
      <w:r>
        <w:rPr>
          <w:rFonts w:ascii="Times New Roman" w:hAnsi="Times New Roman" w:cs="Times New Roman"/>
          <w:sz w:val="24"/>
          <w:szCs w:val="24"/>
        </w:rPr>
        <w:t>have won</w:t>
      </w:r>
      <w:r w:rsidRPr="004304E0">
        <w:rPr>
          <w:rFonts w:ascii="Times New Roman" w:hAnsi="Times New Roman" w:cs="Times New Roman"/>
          <w:sz w:val="24"/>
          <w:szCs w:val="24"/>
        </w:rPr>
        <w:t xml:space="preserve"> him a substantial group of loyal supporters</w:t>
      </w:r>
      <w:r>
        <w:rPr>
          <w:rFonts w:ascii="Times New Roman" w:hAnsi="Times New Roman" w:cs="Times New Roman"/>
          <w:sz w:val="24"/>
          <w:szCs w:val="24"/>
        </w:rPr>
        <w:t xml:space="preserve">.  </w:t>
      </w:r>
      <w:r w:rsidR="009B0F9C">
        <w:rPr>
          <w:rFonts w:ascii="Times New Roman" w:hAnsi="Times New Roman" w:cs="Times New Roman"/>
          <w:sz w:val="24"/>
          <w:szCs w:val="24"/>
        </w:rPr>
        <w:t>The POK continues to grow in size under Karel’s leadership.</w:t>
      </w:r>
      <w:r w:rsidR="00073053">
        <w:rPr>
          <w:rFonts w:ascii="Times New Roman" w:hAnsi="Times New Roman" w:cs="Times New Roman"/>
          <w:sz w:val="24"/>
          <w:szCs w:val="24"/>
        </w:rPr>
        <w:t xml:space="preserve">  His growing popularity with the citizens of Kronos and certain media organizations is likely to gain interest in the POK agenda among General Assembly members.</w:t>
      </w:r>
    </w:p>
    <w:p w:rsidR="007C1DB0" w:rsidRDefault="007C1DB0">
      <w:pPr>
        <w:rPr>
          <w:rFonts w:ascii="Times New Roman" w:hAnsi="Times New Roman" w:cs="Times New Roman"/>
          <w:sz w:val="24"/>
          <w:szCs w:val="24"/>
        </w:rPr>
      </w:pPr>
    </w:p>
    <w:p w:rsidR="007C1DB0" w:rsidRPr="007C1DB0" w:rsidRDefault="007C1DB0">
      <w:pPr>
        <w:rPr>
          <w:rFonts w:ascii="Times New Roman" w:hAnsi="Times New Roman" w:cs="Times New Roman"/>
          <w:sz w:val="24"/>
          <w:szCs w:val="24"/>
          <w:u w:val="single"/>
        </w:rPr>
      </w:pPr>
      <w:r w:rsidRPr="007C1DB0">
        <w:rPr>
          <w:rFonts w:ascii="Times New Roman" w:hAnsi="Times New Roman" w:cs="Times New Roman"/>
          <w:sz w:val="24"/>
          <w:szCs w:val="24"/>
          <w:u w:val="single"/>
        </w:rPr>
        <w:t>Silvia Marek</w:t>
      </w:r>
    </w:p>
    <w:p w:rsidR="00C53BCA" w:rsidRDefault="00393370" w:rsidP="00C53BCA">
      <w:pPr>
        <w:rPr>
          <w:rFonts w:ascii="Times New Roman" w:hAnsi="Times New Roman" w:cs="Times New Roman"/>
          <w:sz w:val="24"/>
          <w:szCs w:val="24"/>
        </w:rPr>
      </w:pPr>
      <w:r>
        <w:rPr>
          <w:rFonts w:ascii="Times New Roman" w:hAnsi="Times New Roman" w:cs="Times New Roman"/>
          <w:sz w:val="24"/>
          <w:szCs w:val="24"/>
        </w:rPr>
        <w:lastRenderedPageBreak/>
        <w:t xml:space="preserve">Marek was the leader </w:t>
      </w:r>
      <w:r w:rsidR="00B868F2">
        <w:rPr>
          <w:rFonts w:ascii="Times New Roman" w:hAnsi="Times New Roman" w:cs="Times New Roman"/>
          <w:sz w:val="24"/>
          <w:szCs w:val="24"/>
        </w:rPr>
        <w:t xml:space="preserve">and </w:t>
      </w:r>
      <w:r w:rsidR="00F176C3">
        <w:rPr>
          <w:rFonts w:ascii="Times New Roman" w:hAnsi="Times New Roman" w:cs="Times New Roman"/>
          <w:sz w:val="24"/>
          <w:szCs w:val="24"/>
        </w:rPr>
        <w:t>co-</w:t>
      </w:r>
      <w:r w:rsidR="00B868F2">
        <w:rPr>
          <w:rFonts w:ascii="Times New Roman" w:hAnsi="Times New Roman" w:cs="Times New Roman"/>
          <w:sz w:val="24"/>
          <w:szCs w:val="24"/>
        </w:rPr>
        <w:t xml:space="preserve">founder </w:t>
      </w:r>
      <w:r>
        <w:rPr>
          <w:rFonts w:ascii="Times New Roman" w:hAnsi="Times New Roman" w:cs="Times New Roman"/>
          <w:sz w:val="24"/>
          <w:szCs w:val="24"/>
        </w:rPr>
        <w:t xml:space="preserve">of a small environmental activist group, Save Our </w:t>
      </w:r>
      <w:r w:rsidR="008C15AE">
        <w:rPr>
          <w:rFonts w:ascii="Times New Roman" w:hAnsi="Times New Roman" w:cs="Times New Roman"/>
          <w:sz w:val="24"/>
          <w:szCs w:val="24"/>
        </w:rPr>
        <w:t>Wildlands</w:t>
      </w:r>
      <w:r>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Pr>
          <w:rFonts w:ascii="Times New Roman" w:hAnsi="Times New Roman" w:cs="Times New Roman"/>
          <w:sz w:val="24"/>
          <w:szCs w:val="24"/>
        </w:rPr>
        <w:t xml:space="preserve">formed at the </w:t>
      </w:r>
      <w:r w:rsidR="008C15AE">
        <w:rPr>
          <w:rFonts w:ascii="Times New Roman" w:hAnsi="Times New Roman" w:cs="Times New Roman"/>
          <w:sz w:val="24"/>
          <w:szCs w:val="24"/>
        </w:rPr>
        <w:t>University of Abila</w:t>
      </w:r>
      <w:r>
        <w:rPr>
          <w:rFonts w:ascii="Times New Roman" w:hAnsi="Times New Roman" w:cs="Times New Roman"/>
          <w:sz w:val="24"/>
          <w:szCs w:val="24"/>
        </w:rPr>
        <w:t xml:space="preserve"> in 1998</w:t>
      </w:r>
      <w:r w:rsidR="00F176C3">
        <w:rPr>
          <w:rFonts w:ascii="Times New Roman" w:hAnsi="Times New Roman" w:cs="Times New Roman"/>
          <w:sz w:val="24"/>
          <w:szCs w:val="24"/>
        </w:rPr>
        <w:t>.  Elian Karel recruited Marek and her group to join the POK</w:t>
      </w:r>
      <w:r>
        <w:rPr>
          <w:rFonts w:ascii="Times New Roman" w:hAnsi="Times New Roman" w:cs="Times New Roman"/>
          <w:sz w:val="24"/>
          <w:szCs w:val="24"/>
        </w:rPr>
        <w:t xml:space="preserve"> in 2005</w:t>
      </w:r>
      <w:r w:rsidR="00C53BCA">
        <w:rPr>
          <w:rFonts w:ascii="Times New Roman" w:hAnsi="Times New Roman" w:cs="Times New Roman"/>
          <w:sz w:val="24"/>
          <w:szCs w:val="24"/>
        </w:rPr>
        <w:t>.  Marek is a charismatic speaker with a passion for environmental awareness</w:t>
      </w:r>
      <w:r w:rsidR="00B868F2">
        <w:rPr>
          <w:rFonts w:ascii="Times New Roman" w:hAnsi="Times New Roman" w:cs="Times New Roman"/>
          <w:sz w:val="24"/>
          <w:szCs w:val="24"/>
        </w:rPr>
        <w:t xml:space="preserve"> and the vegan lifestyle</w:t>
      </w:r>
      <w:r w:rsidR="00C53BCA">
        <w:rPr>
          <w:rFonts w:ascii="Times New Roman" w:hAnsi="Times New Roman" w:cs="Times New Roman"/>
          <w:sz w:val="24"/>
          <w:szCs w:val="24"/>
        </w:rPr>
        <w:t>.  She believes persistent, peaceful protest will eventually gain the POK the necessary political influence to finally address the environmental contamination stemming from years of unrestricted gas drilling at the Tiskele Bend fields.  Marek has organized several peaceful POK rallies in Abila and is seen among the POK members as a leader, although she is not as widely respected throughout the group as Karel.</w:t>
      </w:r>
    </w:p>
    <w:p w:rsidR="007C1DB0" w:rsidRDefault="007C1DB0">
      <w:pPr>
        <w:rPr>
          <w:rFonts w:ascii="Times New Roman" w:hAnsi="Times New Roman" w:cs="Times New Roman"/>
          <w:sz w:val="24"/>
          <w:szCs w:val="24"/>
        </w:rPr>
      </w:pPr>
    </w:p>
    <w:p w:rsidR="007C1DB0" w:rsidRPr="007A2557" w:rsidRDefault="007C1DB0">
      <w:pPr>
        <w:rPr>
          <w:rFonts w:ascii="Times New Roman" w:hAnsi="Times New Roman" w:cs="Times New Roman"/>
          <w:sz w:val="24"/>
          <w:szCs w:val="24"/>
          <w:u w:val="single"/>
        </w:rPr>
      </w:pPr>
      <w:r w:rsidRPr="007A2557">
        <w:rPr>
          <w:rFonts w:ascii="Times New Roman" w:hAnsi="Times New Roman" w:cs="Times New Roman"/>
          <w:sz w:val="24"/>
          <w:szCs w:val="24"/>
          <w:u w:val="single"/>
        </w:rPr>
        <w:t>Mandor Vann</w:t>
      </w:r>
    </w:p>
    <w:p w:rsidR="007A2557" w:rsidRDefault="00FF6440" w:rsidP="007A2557">
      <w:pPr>
        <w:rPr>
          <w:rFonts w:ascii="Times New Roman" w:hAnsi="Times New Roman" w:cs="Times New Roman"/>
          <w:sz w:val="24"/>
          <w:szCs w:val="24"/>
          <w:u w:val="single"/>
        </w:rPr>
      </w:pPr>
      <w:r>
        <w:rPr>
          <w:rFonts w:ascii="Times New Roman" w:hAnsi="Times New Roman" w:cs="Times New Roman"/>
          <w:sz w:val="24"/>
          <w:szCs w:val="24"/>
        </w:rPr>
        <w:t xml:space="preserve">Mandor Vann, </w:t>
      </w:r>
      <w:r w:rsidR="00EE5FD6">
        <w:rPr>
          <w:rFonts w:ascii="Times New Roman" w:hAnsi="Times New Roman" w:cs="Times New Roman"/>
          <w:sz w:val="24"/>
          <w:szCs w:val="24"/>
        </w:rPr>
        <w:t>uncle to Isia and Juliana Vann</w:t>
      </w:r>
      <w:r>
        <w:rPr>
          <w:rFonts w:ascii="Times New Roman" w:hAnsi="Times New Roman" w:cs="Times New Roman"/>
          <w:sz w:val="24"/>
          <w:szCs w:val="24"/>
        </w:rPr>
        <w:t xml:space="preserve">, </w:t>
      </w:r>
      <w:r w:rsidR="00B614A7">
        <w:rPr>
          <w:rFonts w:ascii="Times New Roman" w:hAnsi="Times New Roman" w:cs="Times New Roman"/>
          <w:sz w:val="24"/>
          <w:szCs w:val="24"/>
        </w:rPr>
        <w:t xml:space="preserve">has been with the POK since </w:t>
      </w:r>
      <w:r w:rsidR="000B02A3">
        <w:rPr>
          <w:rFonts w:ascii="Times New Roman" w:hAnsi="Times New Roman" w:cs="Times New Roman"/>
          <w:sz w:val="24"/>
          <w:szCs w:val="24"/>
        </w:rPr>
        <w:t>retiring from the Kronos military in 2004.  Vann, who was an enlisted linguist, spent much</w:t>
      </w:r>
      <w:r w:rsidR="003F37A6">
        <w:rPr>
          <w:rFonts w:ascii="Times New Roman" w:hAnsi="Times New Roman" w:cs="Times New Roman"/>
          <w:sz w:val="24"/>
          <w:szCs w:val="24"/>
        </w:rPr>
        <w:t xml:space="preserve"> of his military career serving</w:t>
      </w:r>
      <w:r w:rsidR="000B02A3">
        <w:rPr>
          <w:rFonts w:ascii="Times New Roman" w:hAnsi="Times New Roman" w:cs="Times New Roman"/>
          <w:sz w:val="24"/>
          <w:szCs w:val="24"/>
        </w:rPr>
        <w:t xml:space="preserve"> at the Kronosian embassies in Tethys and Aster</w:t>
      </w:r>
      <w:r w:rsidR="00EC43FA">
        <w:rPr>
          <w:rFonts w:ascii="Times New Roman" w:hAnsi="Times New Roman" w:cs="Times New Roman"/>
          <w:sz w:val="24"/>
          <w:szCs w:val="24"/>
        </w:rPr>
        <w:t>ia.  As the POK</w:t>
      </w:r>
      <w:r w:rsidR="00F176C3">
        <w:rPr>
          <w:rFonts w:ascii="Times New Roman" w:hAnsi="Times New Roman" w:cs="Times New Roman"/>
          <w:sz w:val="24"/>
          <w:szCs w:val="24"/>
        </w:rPr>
        <w:t xml:space="preserve"> member with the most experience in government, Vann has become the group’s top </w:t>
      </w:r>
      <w:r w:rsidR="00EC43FA">
        <w:rPr>
          <w:rFonts w:ascii="Times New Roman" w:hAnsi="Times New Roman" w:cs="Times New Roman"/>
          <w:sz w:val="24"/>
          <w:szCs w:val="24"/>
        </w:rPr>
        <w:t xml:space="preserve">political strategist.  </w:t>
      </w:r>
      <w:r w:rsidR="00B83F29">
        <w:rPr>
          <w:rFonts w:ascii="Times New Roman" w:hAnsi="Times New Roman" w:cs="Times New Roman"/>
          <w:sz w:val="24"/>
          <w:szCs w:val="24"/>
        </w:rPr>
        <w:t xml:space="preserve">POK members </w:t>
      </w:r>
      <w:r w:rsidR="00EC43FA">
        <w:rPr>
          <w:rFonts w:ascii="Times New Roman" w:hAnsi="Times New Roman" w:cs="Times New Roman"/>
          <w:sz w:val="24"/>
          <w:szCs w:val="24"/>
        </w:rPr>
        <w:t xml:space="preserve">have great respect for Vann and </w:t>
      </w:r>
      <w:r w:rsidR="00B83F29">
        <w:rPr>
          <w:rFonts w:ascii="Times New Roman" w:hAnsi="Times New Roman" w:cs="Times New Roman"/>
          <w:sz w:val="24"/>
          <w:szCs w:val="24"/>
        </w:rPr>
        <w:t xml:space="preserve">describe </w:t>
      </w:r>
      <w:r w:rsidR="00EC43FA">
        <w:rPr>
          <w:rFonts w:ascii="Times New Roman" w:hAnsi="Times New Roman" w:cs="Times New Roman"/>
          <w:sz w:val="24"/>
          <w:szCs w:val="24"/>
        </w:rPr>
        <w:t>him</w:t>
      </w:r>
      <w:r>
        <w:rPr>
          <w:rFonts w:ascii="Times New Roman" w:hAnsi="Times New Roman" w:cs="Times New Roman"/>
          <w:sz w:val="24"/>
          <w:szCs w:val="24"/>
        </w:rPr>
        <w:t xml:space="preserve"> </w:t>
      </w:r>
      <w:r w:rsidR="00B83F29">
        <w:rPr>
          <w:rFonts w:ascii="Times New Roman" w:hAnsi="Times New Roman" w:cs="Times New Roman"/>
          <w:sz w:val="24"/>
          <w:szCs w:val="24"/>
        </w:rPr>
        <w:t xml:space="preserve">as intense, intelligent, </w:t>
      </w:r>
      <w:r w:rsidR="000B02A3">
        <w:rPr>
          <w:rFonts w:ascii="Times New Roman" w:hAnsi="Times New Roman" w:cs="Times New Roman"/>
          <w:sz w:val="24"/>
          <w:szCs w:val="24"/>
        </w:rPr>
        <w:t xml:space="preserve">organized, </w:t>
      </w:r>
      <w:r w:rsidR="00B83F29">
        <w:rPr>
          <w:rFonts w:ascii="Times New Roman" w:hAnsi="Times New Roman" w:cs="Times New Roman"/>
          <w:sz w:val="24"/>
          <w:szCs w:val="24"/>
        </w:rPr>
        <w:t>and ambitious</w:t>
      </w:r>
      <w:r w:rsidR="00EC43FA">
        <w:rPr>
          <w:rFonts w:ascii="Times New Roman" w:hAnsi="Times New Roman" w:cs="Times New Roman"/>
          <w:sz w:val="24"/>
          <w:szCs w:val="24"/>
        </w:rPr>
        <w:t>.</w:t>
      </w:r>
    </w:p>
    <w:p w:rsidR="007A2557" w:rsidRDefault="007A2557" w:rsidP="007A2557">
      <w:pPr>
        <w:rPr>
          <w:rFonts w:ascii="Times New Roman" w:hAnsi="Times New Roman" w:cs="Times New Roman"/>
          <w:sz w:val="24"/>
          <w:szCs w:val="24"/>
          <w:u w:val="single"/>
        </w:rPr>
      </w:pPr>
    </w:p>
    <w:p w:rsidR="007A2557" w:rsidRPr="007C1DB0" w:rsidRDefault="007A2557" w:rsidP="007A2557">
      <w:pPr>
        <w:rPr>
          <w:rFonts w:ascii="Times New Roman" w:hAnsi="Times New Roman" w:cs="Times New Roman"/>
          <w:sz w:val="24"/>
          <w:szCs w:val="24"/>
          <w:u w:val="single"/>
        </w:rPr>
      </w:pPr>
      <w:r w:rsidRPr="007C1DB0">
        <w:rPr>
          <w:rFonts w:ascii="Times New Roman" w:hAnsi="Times New Roman" w:cs="Times New Roman"/>
          <w:sz w:val="24"/>
          <w:szCs w:val="24"/>
          <w:u w:val="single"/>
        </w:rPr>
        <w:t>Isia Vann</w:t>
      </w:r>
    </w:p>
    <w:p w:rsidR="007A2557" w:rsidRDefault="007A2557" w:rsidP="007A2557">
      <w:pPr>
        <w:rPr>
          <w:rFonts w:ascii="Times New Roman" w:hAnsi="Times New Roman" w:cs="Times New Roman"/>
          <w:sz w:val="24"/>
          <w:szCs w:val="24"/>
        </w:rPr>
      </w:pPr>
      <w:r>
        <w:rPr>
          <w:rFonts w:ascii="Times New Roman" w:hAnsi="Times New Roman" w:cs="Times New Roman"/>
          <w:sz w:val="24"/>
          <w:szCs w:val="24"/>
        </w:rPr>
        <w:t xml:space="preserve">Isia Vann, an Elodis native, is the older brother of Juliana Vann, the 10-year-old girl who died in 1998 after an illness </w:t>
      </w:r>
      <w:r w:rsidR="00280C13">
        <w:rPr>
          <w:rFonts w:ascii="Times New Roman" w:hAnsi="Times New Roman" w:cs="Times New Roman"/>
          <w:sz w:val="24"/>
          <w:szCs w:val="24"/>
        </w:rPr>
        <w:t>related</w:t>
      </w:r>
      <w:r>
        <w:rPr>
          <w:rFonts w:ascii="Times New Roman" w:hAnsi="Times New Roman" w:cs="Times New Roman"/>
          <w:sz w:val="24"/>
          <w:szCs w:val="24"/>
        </w:rPr>
        <w:t xml:space="preserve"> to drinking contaminated water from the Tiskele River</w:t>
      </w:r>
      <w:r w:rsidR="00F176C3">
        <w:rPr>
          <w:rFonts w:ascii="Times New Roman" w:hAnsi="Times New Roman" w:cs="Times New Roman"/>
          <w:sz w:val="24"/>
          <w:szCs w:val="24"/>
        </w:rPr>
        <w:t>, and nephew to Mandor Vann</w:t>
      </w:r>
      <w:r>
        <w:rPr>
          <w:rFonts w:ascii="Times New Roman" w:hAnsi="Times New Roman" w:cs="Times New Roman"/>
          <w:sz w:val="24"/>
          <w:szCs w:val="24"/>
        </w:rPr>
        <w:t xml:space="preserve">.  </w:t>
      </w:r>
      <w:r w:rsidR="00F176C3">
        <w:rPr>
          <w:rFonts w:ascii="Times New Roman" w:hAnsi="Times New Roman" w:cs="Times New Roman"/>
          <w:sz w:val="24"/>
          <w:szCs w:val="24"/>
        </w:rPr>
        <w:t xml:space="preserve">Isia </w:t>
      </w:r>
      <w:r>
        <w:rPr>
          <w:rFonts w:ascii="Times New Roman" w:hAnsi="Times New Roman" w:cs="Times New Roman"/>
          <w:sz w:val="24"/>
          <w:szCs w:val="24"/>
        </w:rPr>
        <w:t xml:space="preserve">is one of several POK members who advocate for a more forceful approach to gaining attention to the plight of people living downstream of Tiskele Bend.  </w:t>
      </w:r>
      <w:r w:rsidR="00F176C3">
        <w:rPr>
          <w:rFonts w:ascii="Times New Roman" w:hAnsi="Times New Roman" w:cs="Times New Roman"/>
          <w:sz w:val="24"/>
          <w:szCs w:val="24"/>
        </w:rPr>
        <w:t>He</w:t>
      </w:r>
      <w:r w:rsidR="00B614A7">
        <w:rPr>
          <w:rFonts w:ascii="Times New Roman" w:hAnsi="Times New Roman" w:cs="Times New Roman"/>
          <w:sz w:val="24"/>
          <w:szCs w:val="24"/>
        </w:rPr>
        <w:t xml:space="preserve"> has been arrested several times for civil disobedience and trespassing during POK rallies.</w:t>
      </w:r>
    </w:p>
    <w:p w:rsidR="00F176C3" w:rsidRDefault="00F176C3" w:rsidP="00F176C3">
      <w:pPr>
        <w:rPr>
          <w:rFonts w:ascii="Times New Roman" w:hAnsi="Times New Roman" w:cs="Times New Roman"/>
          <w:sz w:val="24"/>
          <w:szCs w:val="24"/>
          <w:u w:val="single"/>
        </w:rPr>
      </w:pPr>
    </w:p>
    <w:p w:rsidR="00F176C3" w:rsidRPr="007C1DB0" w:rsidRDefault="00FA05BE" w:rsidP="00F176C3">
      <w:pPr>
        <w:rPr>
          <w:rFonts w:ascii="Times New Roman" w:hAnsi="Times New Roman" w:cs="Times New Roman"/>
          <w:sz w:val="24"/>
          <w:szCs w:val="24"/>
          <w:u w:val="single"/>
        </w:rPr>
      </w:pPr>
      <w:r>
        <w:rPr>
          <w:rFonts w:ascii="Times New Roman" w:hAnsi="Times New Roman" w:cs="Times New Roman"/>
          <w:sz w:val="24"/>
          <w:szCs w:val="24"/>
          <w:u w:val="single"/>
        </w:rPr>
        <w:t>Lucio Jakab</w:t>
      </w:r>
    </w:p>
    <w:p w:rsidR="007C1DB0" w:rsidRDefault="00FA05BE" w:rsidP="00F176C3">
      <w:pPr>
        <w:rPr>
          <w:rFonts w:ascii="Times New Roman" w:hAnsi="Times New Roman" w:cs="Times New Roman"/>
          <w:sz w:val="24"/>
          <w:szCs w:val="24"/>
        </w:rPr>
      </w:pPr>
      <w:r>
        <w:rPr>
          <w:rFonts w:ascii="Times New Roman" w:hAnsi="Times New Roman" w:cs="Times New Roman"/>
          <w:sz w:val="24"/>
          <w:szCs w:val="24"/>
        </w:rPr>
        <w:t>Lucio Jakab</w:t>
      </w:r>
      <w:r w:rsidR="00F176C3">
        <w:rPr>
          <w:rFonts w:ascii="Times New Roman" w:hAnsi="Times New Roman" w:cs="Times New Roman"/>
          <w:sz w:val="24"/>
          <w:szCs w:val="24"/>
        </w:rPr>
        <w:t xml:space="preserve"> was </w:t>
      </w:r>
      <w:r w:rsidR="00B67E0B">
        <w:rPr>
          <w:rFonts w:ascii="Times New Roman" w:hAnsi="Times New Roman" w:cs="Times New Roman"/>
          <w:sz w:val="24"/>
          <w:szCs w:val="24"/>
        </w:rPr>
        <w:t>a</w:t>
      </w:r>
      <w:r w:rsidR="00F176C3">
        <w:rPr>
          <w:rFonts w:ascii="Times New Roman" w:hAnsi="Times New Roman" w:cs="Times New Roman"/>
          <w:sz w:val="24"/>
          <w:szCs w:val="24"/>
        </w:rPr>
        <w:t xml:space="preserve"> member and co-founder of a small environmental activist group, Save Our </w:t>
      </w:r>
      <w:r w:rsidR="008C15AE">
        <w:rPr>
          <w:rFonts w:ascii="Times New Roman" w:hAnsi="Times New Roman" w:cs="Times New Roman"/>
          <w:sz w:val="24"/>
          <w:szCs w:val="24"/>
        </w:rPr>
        <w:t>Wildlands</w:t>
      </w:r>
      <w:r w:rsidR="00F176C3">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sidR="00F176C3">
        <w:rPr>
          <w:rFonts w:ascii="Times New Roman" w:hAnsi="Times New Roman" w:cs="Times New Roman"/>
          <w:sz w:val="24"/>
          <w:szCs w:val="24"/>
        </w:rPr>
        <w:t xml:space="preserve">formed at the </w:t>
      </w:r>
      <w:r w:rsidR="008C15AE">
        <w:rPr>
          <w:rFonts w:ascii="Times New Roman" w:hAnsi="Times New Roman" w:cs="Times New Roman"/>
          <w:sz w:val="24"/>
          <w:szCs w:val="24"/>
        </w:rPr>
        <w:t>University of Abila</w:t>
      </w:r>
      <w:r w:rsidR="00F176C3">
        <w:rPr>
          <w:rFonts w:ascii="Times New Roman" w:hAnsi="Times New Roman" w:cs="Times New Roman"/>
          <w:sz w:val="24"/>
          <w:szCs w:val="24"/>
        </w:rPr>
        <w:t xml:space="preserve"> in 1998.  </w:t>
      </w:r>
      <w:r w:rsidR="00676581">
        <w:rPr>
          <w:rFonts w:ascii="Times New Roman" w:hAnsi="Times New Roman" w:cs="Times New Roman"/>
          <w:sz w:val="24"/>
          <w:szCs w:val="24"/>
        </w:rPr>
        <w:t xml:space="preserve">Elian Karel convinced </w:t>
      </w:r>
      <w:r>
        <w:rPr>
          <w:rFonts w:ascii="Times New Roman" w:hAnsi="Times New Roman" w:cs="Times New Roman"/>
          <w:sz w:val="24"/>
          <w:szCs w:val="24"/>
        </w:rPr>
        <w:t>Jakab</w:t>
      </w:r>
      <w:r w:rsidR="00020952">
        <w:rPr>
          <w:rFonts w:ascii="Times New Roman" w:hAnsi="Times New Roman" w:cs="Times New Roman"/>
          <w:sz w:val="24"/>
          <w:szCs w:val="24"/>
        </w:rPr>
        <w:t xml:space="preserve"> and the other members of Save Our </w:t>
      </w:r>
      <w:r w:rsidR="008C15AE">
        <w:rPr>
          <w:rFonts w:ascii="Times New Roman" w:hAnsi="Times New Roman" w:cs="Times New Roman"/>
          <w:sz w:val="24"/>
          <w:szCs w:val="24"/>
        </w:rPr>
        <w:t xml:space="preserve">Wildlands </w:t>
      </w:r>
      <w:r w:rsidR="00676581">
        <w:rPr>
          <w:rFonts w:ascii="Times New Roman" w:hAnsi="Times New Roman" w:cs="Times New Roman"/>
          <w:sz w:val="24"/>
          <w:szCs w:val="24"/>
        </w:rPr>
        <w:t xml:space="preserve">to join forces with </w:t>
      </w:r>
      <w:r w:rsidR="00020952">
        <w:rPr>
          <w:rFonts w:ascii="Times New Roman" w:hAnsi="Times New Roman" w:cs="Times New Roman"/>
          <w:sz w:val="24"/>
          <w:szCs w:val="24"/>
        </w:rPr>
        <w:t>the POK in 2005</w:t>
      </w:r>
      <w:r w:rsidR="00F176C3">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0A1D05">
        <w:rPr>
          <w:rFonts w:ascii="Times New Roman" w:hAnsi="Times New Roman" w:cs="Times New Roman"/>
          <w:sz w:val="24"/>
          <w:szCs w:val="24"/>
        </w:rPr>
        <w:t xml:space="preserve">is an activist who believes that the habitat of wild life unique to Kronos is imperiled by drilling, logging, and pollution.  </w:t>
      </w:r>
      <w:r w:rsidR="00244B7D">
        <w:rPr>
          <w:rFonts w:ascii="Times New Roman" w:hAnsi="Times New Roman" w:cs="Times New Roman"/>
          <w:sz w:val="24"/>
          <w:szCs w:val="24"/>
        </w:rPr>
        <w:t xml:space="preserve">A </w:t>
      </w:r>
      <w:r w:rsidR="00446E4B">
        <w:rPr>
          <w:rFonts w:ascii="Times New Roman" w:hAnsi="Times New Roman" w:cs="Times New Roman"/>
          <w:sz w:val="24"/>
          <w:szCs w:val="24"/>
        </w:rPr>
        <w:t>media communications professional</w:t>
      </w:r>
      <w:r w:rsidR="00244B7D">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244B7D">
        <w:rPr>
          <w:rFonts w:ascii="Times New Roman" w:hAnsi="Times New Roman" w:cs="Times New Roman"/>
          <w:sz w:val="24"/>
          <w:szCs w:val="24"/>
        </w:rPr>
        <w:t>is responsible for many of the handbills, signs, banners, and slogans used by the POK</w:t>
      </w:r>
      <w:r w:rsidR="00B67E0B">
        <w:rPr>
          <w:rFonts w:ascii="Times New Roman" w:hAnsi="Times New Roman" w:cs="Times New Roman"/>
          <w:sz w:val="24"/>
          <w:szCs w:val="24"/>
        </w:rPr>
        <w:t>.</w:t>
      </w:r>
    </w:p>
    <w:p w:rsidR="000A1D05" w:rsidRDefault="000A1D05" w:rsidP="00F176C3">
      <w:pPr>
        <w:rPr>
          <w:rFonts w:ascii="Times New Roman" w:hAnsi="Times New Roman" w:cs="Times New Roman"/>
          <w:sz w:val="24"/>
          <w:szCs w:val="24"/>
        </w:rPr>
      </w:pPr>
    </w:p>
    <w:p w:rsidR="000A1D05" w:rsidRPr="007C1DB0" w:rsidRDefault="000A1D05" w:rsidP="000A1D05">
      <w:pPr>
        <w:rPr>
          <w:rFonts w:ascii="Times New Roman" w:hAnsi="Times New Roman" w:cs="Times New Roman"/>
          <w:sz w:val="24"/>
          <w:szCs w:val="24"/>
          <w:u w:val="single"/>
        </w:rPr>
      </w:pPr>
      <w:r>
        <w:rPr>
          <w:rFonts w:ascii="Times New Roman" w:hAnsi="Times New Roman" w:cs="Times New Roman"/>
          <w:sz w:val="24"/>
          <w:szCs w:val="24"/>
          <w:u w:val="single"/>
        </w:rPr>
        <w:t>Lore</w:t>
      </w:r>
      <w:r w:rsidR="00FA05BE">
        <w:rPr>
          <w:rFonts w:ascii="Times New Roman" w:hAnsi="Times New Roman" w:cs="Times New Roman"/>
          <w:sz w:val="24"/>
          <w:szCs w:val="24"/>
          <w:u w:val="single"/>
        </w:rPr>
        <w:t>nz</w:t>
      </w:r>
      <w:r>
        <w:rPr>
          <w:rFonts w:ascii="Times New Roman" w:hAnsi="Times New Roman" w:cs="Times New Roman"/>
          <w:sz w:val="24"/>
          <w:szCs w:val="24"/>
          <w:u w:val="single"/>
        </w:rPr>
        <w:t xml:space="preserve">o </w:t>
      </w:r>
      <w:r w:rsidR="00FA05BE">
        <w:rPr>
          <w:rFonts w:ascii="Times New Roman" w:hAnsi="Times New Roman" w:cs="Times New Roman"/>
          <w:sz w:val="24"/>
          <w:szCs w:val="24"/>
          <w:u w:val="single"/>
        </w:rPr>
        <w:t>Di Stefano</w:t>
      </w:r>
    </w:p>
    <w:p w:rsidR="000A1D05" w:rsidDel="005A4157" w:rsidRDefault="000A1D05" w:rsidP="000A1D05">
      <w:pPr>
        <w:rPr>
          <w:del w:id="3" w:author="Author"/>
          <w:rFonts w:ascii="Times New Roman" w:hAnsi="Times New Roman" w:cs="Times New Roman"/>
          <w:sz w:val="24"/>
          <w:szCs w:val="24"/>
        </w:rPr>
      </w:pPr>
      <w:r>
        <w:rPr>
          <w:rFonts w:ascii="Times New Roman" w:hAnsi="Times New Roman" w:cs="Times New Roman"/>
          <w:sz w:val="24"/>
          <w:szCs w:val="24"/>
        </w:rPr>
        <w:t>Lore</w:t>
      </w:r>
      <w:r w:rsidR="00FA05BE">
        <w:rPr>
          <w:rFonts w:ascii="Times New Roman" w:hAnsi="Times New Roman" w:cs="Times New Roman"/>
          <w:sz w:val="24"/>
          <w:szCs w:val="24"/>
        </w:rPr>
        <w:t>nz</w:t>
      </w:r>
      <w:r>
        <w:rPr>
          <w:rFonts w:ascii="Times New Roman" w:hAnsi="Times New Roman" w:cs="Times New Roman"/>
          <w:sz w:val="24"/>
          <w:szCs w:val="24"/>
        </w:rPr>
        <w:t xml:space="preserve">o </w:t>
      </w:r>
      <w:r w:rsidR="00FA05BE">
        <w:rPr>
          <w:rFonts w:ascii="Times New Roman" w:hAnsi="Times New Roman" w:cs="Times New Roman"/>
          <w:sz w:val="24"/>
          <w:szCs w:val="24"/>
        </w:rPr>
        <w:t>Di Stefano</w:t>
      </w:r>
      <w:r>
        <w:rPr>
          <w:rFonts w:ascii="Times New Roman" w:hAnsi="Times New Roman" w:cs="Times New Roman"/>
          <w:sz w:val="24"/>
          <w:szCs w:val="24"/>
        </w:rPr>
        <w:t xml:space="preserve"> is a professor of environmental science at the </w:t>
      </w:r>
      <w:r w:rsidR="008C15AE">
        <w:rPr>
          <w:rFonts w:ascii="Times New Roman" w:hAnsi="Times New Roman" w:cs="Times New Roman"/>
          <w:sz w:val="24"/>
          <w:szCs w:val="24"/>
        </w:rPr>
        <w:t>University of Abila</w:t>
      </w:r>
      <w:r>
        <w:rPr>
          <w:rFonts w:ascii="Times New Roman" w:hAnsi="Times New Roman" w:cs="Times New Roman"/>
          <w:sz w:val="24"/>
          <w:szCs w:val="24"/>
        </w:rPr>
        <w:t xml:space="preserve"> and a</w:t>
      </w:r>
      <w:r w:rsidR="001E3B50">
        <w:rPr>
          <w:rFonts w:ascii="Times New Roman" w:hAnsi="Times New Roman" w:cs="Times New Roman"/>
          <w:sz w:val="24"/>
          <w:szCs w:val="24"/>
        </w:rPr>
        <w:t xml:space="preserve"> POK</w:t>
      </w:r>
      <w:r>
        <w:rPr>
          <w:rFonts w:ascii="Times New Roman" w:hAnsi="Times New Roman" w:cs="Times New Roman"/>
          <w:sz w:val="24"/>
          <w:szCs w:val="24"/>
        </w:rPr>
        <w:t xml:space="preserve"> activist who believes that the government needs to enact stronger environmental laws to protect the country’s agrarian lifestyle.  </w:t>
      </w:r>
      <w:r w:rsidR="00FA05BE" w:rsidRPr="00FA05BE">
        <w:rPr>
          <w:rFonts w:ascii="Times New Roman" w:hAnsi="Times New Roman" w:cs="Times New Roman"/>
          <w:sz w:val="24"/>
          <w:szCs w:val="24"/>
        </w:rPr>
        <w:t xml:space="preserve">Di Stefano </w:t>
      </w:r>
      <w:r>
        <w:rPr>
          <w:rFonts w:ascii="Times New Roman" w:hAnsi="Times New Roman" w:cs="Times New Roman"/>
          <w:sz w:val="24"/>
          <w:szCs w:val="24"/>
        </w:rPr>
        <w:t xml:space="preserve">has recently authored several scientific articles on the environmental contamination associated with the </w:t>
      </w:r>
      <w:r w:rsidRPr="00B67E0B">
        <w:rPr>
          <w:rFonts w:ascii="Times New Roman" w:hAnsi="Times New Roman" w:cs="Times New Roman"/>
          <w:sz w:val="24"/>
          <w:szCs w:val="24"/>
        </w:rPr>
        <w:t>Hyper Acidic Substrate Removal (HASR)</w:t>
      </w:r>
      <w:r>
        <w:rPr>
          <w:rFonts w:ascii="Times New Roman" w:hAnsi="Times New Roman" w:cs="Times New Roman"/>
          <w:sz w:val="24"/>
          <w:szCs w:val="24"/>
        </w:rPr>
        <w:t xml:space="preserve"> </w:t>
      </w:r>
      <w:r>
        <w:rPr>
          <w:rFonts w:ascii="Times New Roman" w:hAnsi="Times New Roman" w:cs="Times New Roman"/>
          <w:sz w:val="24"/>
          <w:szCs w:val="24"/>
        </w:rPr>
        <w:lastRenderedPageBreak/>
        <w:t>technique used at several Kronosian gas fields and has advocated for regulations that would outlaw this technique.</w:t>
      </w:r>
    </w:p>
    <w:p w:rsidR="00676581" w:rsidRPr="00EA643C" w:rsidRDefault="00676581" w:rsidP="00F176C3">
      <w:pPr>
        <w:rPr>
          <w:rFonts w:ascii="Times New Roman" w:hAnsi="Times New Roman" w:cs="Times New Roman"/>
          <w:sz w:val="24"/>
          <w:szCs w:val="24"/>
        </w:rPr>
      </w:pPr>
    </w:p>
    <w:sectPr w:rsidR="00676581" w:rsidRPr="00EA643C" w:rsidSect="003F271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615" w:rsidRDefault="00284615" w:rsidP="00CD4EA6">
      <w:pPr>
        <w:spacing w:after="0" w:line="240" w:lineRule="auto"/>
      </w:pPr>
      <w:r>
        <w:separator/>
      </w:r>
    </w:p>
  </w:endnote>
  <w:endnote w:type="continuationSeparator" w:id="0">
    <w:p w:rsidR="00284615" w:rsidRDefault="00284615" w:rsidP="00CD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615" w:rsidRDefault="00284615" w:rsidP="00CD4EA6">
      <w:pPr>
        <w:spacing w:after="0" w:line="240" w:lineRule="auto"/>
      </w:pPr>
      <w:r>
        <w:separator/>
      </w:r>
    </w:p>
  </w:footnote>
  <w:footnote w:type="continuationSeparator" w:id="0">
    <w:p w:rsidR="00284615" w:rsidRDefault="00284615" w:rsidP="00CD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509"/>
    <w:rsid w:val="00020952"/>
    <w:rsid w:val="000240EA"/>
    <w:rsid w:val="00052E7D"/>
    <w:rsid w:val="00060DDC"/>
    <w:rsid w:val="000647A8"/>
    <w:rsid w:val="0007298C"/>
    <w:rsid w:val="00072C41"/>
    <w:rsid w:val="00073053"/>
    <w:rsid w:val="000A1D05"/>
    <w:rsid w:val="000B02A3"/>
    <w:rsid w:val="00124E3D"/>
    <w:rsid w:val="00131A8C"/>
    <w:rsid w:val="00147780"/>
    <w:rsid w:val="00183CB5"/>
    <w:rsid w:val="00194991"/>
    <w:rsid w:val="001A0CB1"/>
    <w:rsid w:val="001A3895"/>
    <w:rsid w:val="001C56C7"/>
    <w:rsid w:val="001D39EE"/>
    <w:rsid w:val="001E3B50"/>
    <w:rsid w:val="00201548"/>
    <w:rsid w:val="00244B7D"/>
    <w:rsid w:val="00272738"/>
    <w:rsid w:val="00280C13"/>
    <w:rsid w:val="00284615"/>
    <w:rsid w:val="002F371F"/>
    <w:rsid w:val="00306E8D"/>
    <w:rsid w:val="003325CD"/>
    <w:rsid w:val="00393370"/>
    <w:rsid w:val="0039659C"/>
    <w:rsid w:val="003E1ED5"/>
    <w:rsid w:val="003F2713"/>
    <w:rsid w:val="003F37A6"/>
    <w:rsid w:val="004304E0"/>
    <w:rsid w:val="00446B63"/>
    <w:rsid w:val="00446E4B"/>
    <w:rsid w:val="00456446"/>
    <w:rsid w:val="00512E7E"/>
    <w:rsid w:val="00566D34"/>
    <w:rsid w:val="005A4157"/>
    <w:rsid w:val="005D516B"/>
    <w:rsid w:val="005F5566"/>
    <w:rsid w:val="00611FC0"/>
    <w:rsid w:val="00644865"/>
    <w:rsid w:val="00676581"/>
    <w:rsid w:val="00682891"/>
    <w:rsid w:val="006B5FB0"/>
    <w:rsid w:val="006D418A"/>
    <w:rsid w:val="006D6139"/>
    <w:rsid w:val="006E4FC5"/>
    <w:rsid w:val="00706267"/>
    <w:rsid w:val="00770508"/>
    <w:rsid w:val="007A2557"/>
    <w:rsid w:val="007C1DB0"/>
    <w:rsid w:val="007E3178"/>
    <w:rsid w:val="008108D0"/>
    <w:rsid w:val="00814787"/>
    <w:rsid w:val="008221EB"/>
    <w:rsid w:val="00831E80"/>
    <w:rsid w:val="00867F54"/>
    <w:rsid w:val="00880222"/>
    <w:rsid w:val="008C15AE"/>
    <w:rsid w:val="008D63E2"/>
    <w:rsid w:val="008F6048"/>
    <w:rsid w:val="0090767D"/>
    <w:rsid w:val="0096664D"/>
    <w:rsid w:val="009B0F9C"/>
    <w:rsid w:val="00A0390A"/>
    <w:rsid w:val="00A22759"/>
    <w:rsid w:val="00A369CD"/>
    <w:rsid w:val="00A50922"/>
    <w:rsid w:val="00A54370"/>
    <w:rsid w:val="00AC0618"/>
    <w:rsid w:val="00AC65E9"/>
    <w:rsid w:val="00AD141F"/>
    <w:rsid w:val="00AD5ABE"/>
    <w:rsid w:val="00B42C04"/>
    <w:rsid w:val="00B4324B"/>
    <w:rsid w:val="00B46D2C"/>
    <w:rsid w:val="00B614A7"/>
    <w:rsid w:val="00B61509"/>
    <w:rsid w:val="00B61978"/>
    <w:rsid w:val="00B67E0B"/>
    <w:rsid w:val="00B77C0F"/>
    <w:rsid w:val="00B83F29"/>
    <w:rsid w:val="00B868F2"/>
    <w:rsid w:val="00BB316D"/>
    <w:rsid w:val="00BB6C08"/>
    <w:rsid w:val="00BE489E"/>
    <w:rsid w:val="00C326BE"/>
    <w:rsid w:val="00C53BCA"/>
    <w:rsid w:val="00C93AE2"/>
    <w:rsid w:val="00CD4EA6"/>
    <w:rsid w:val="00CE4977"/>
    <w:rsid w:val="00CE5014"/>
    <w:rsid w:val="00D16245"/>
    <w:rsid w:val="00E125CE"/>
    <w:rsid w:val="00E36D37"/>
    <w:rsid w:val="00E676B6"/>
    <w:rsid w:val="00E727DB"/>
    <w:rsid w:val="00EA643C"/>
    <w:rsid w:val="00EB4362"/>
    <w:rsid w:val="00EC43FA"/>
    <w:rsid w:val="00ED5E5B"/>
    <w:rsid w:val="00EE5FD6"/>
    <w:rsid w:val="00EF13EB"/>
    <w:rsid w:val="00EF7C60"/>
    <w:rsid w:val="00F13C0E"/>
    <w:rsid w:val="00F176C3"/>
    <w:rsid w:val="00F60E57"/>
    <w:rsid w:val="00F85030"/>
    <w:rsid w:val="00FA05BE"/>
    <w:rsid w:val="00FF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F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B5"/>
    <w:pPr>
      <w:spacing w:after="200" w:line="276" w:lineRule="auto"/>
      <w:ind w:left="720"/>
      <w:contextualSpacing/>
    </w:pPr>
  </w:style>
  <w:style w:type="paragraph" w:styleId="Header">
    <w:name w:val="header"/>
    <w:basedOn w:val="Normal"/>
    <w:link w:val="HeaderChar"/>
    <w:uiPriority w:val="99"/>
    <w:unhideWhenUsed/>
    <w:rsid w:val="00CD4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EA6"/>
  </w:style>
  <w:style w:type="paragraph" w:styleId="Footer">
    <w:name w:val="footer"/>
    <w:basedOn w:val="Normal"/>
    <w:link w:val="FooterChar"/>
    <w:uiPriority w:val="99"/>
    <w:unhideWhenUsed/>
    <w:rsid w:val="00CD4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EA6"/>
  </w:style>
  <w:style w:type="paragraph" w:styleId="BalloonText">
    <w:name w:val="Balloon Text"/>
    <w:basedOn w:val="Normal"/>
    <w:link w:val="BalloonTextChar"/>
    <w:uiPriority w:val="99"/>
    <w:semiHidden/>
    <w:unhideWhenUsed/>
    <w:rsid w:val="005A415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41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2014-03-21T19:42:00Z</dcterms:created>
  <dcterms:modified xsi:type="dcterms:W3CDTF">2020-01-27T00:45:00Z</dcterms:modified>
</cp:coreProperties>
</file>